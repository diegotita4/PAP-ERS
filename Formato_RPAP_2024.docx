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6C905" w14:textId="77777777" w:rsidR="00F02890" w:rsidRPr="00B80703" w:rsidRDefault="00F02890" w:rsidP="00F02890">
      <w:pPr>
        <w:pStyle w:val="Header"/>
        <w:tabs>
          <w:tab w:val="left" w:pos="708"/>
        </w:tabs>
        <w:spacing w:line="360" w:lineRule="auto"/>
        <w:jc w:val="center"/>
        <w:rPr>
          <w:rFonts w:ascii="Arial" w:hAnsi="Arial" w:cs="Arial"/>
          <w:b/>
          <w:caps/>
          <w:sz w:val="24"/>
          <w:szCs w:val="24"/>
        </w:rPr>
      </w:pPr>
      <w:r w:rsidRPr="00B80703">
        <w:rPr>
          <w:rFonts w:ascii="Arial" w:hAnsi="Arial" w:cs="Arial"/>
          <w:b/>
          <w:caps/>
          <w:sz w:val="24"/>
          <w:szCs w:val="24"/>
        </w:rPr>
        <w:t>Instituto Tecnológico y de Estudios Superiores de Occidente</w:t>
      </w:r>
    </w:p>
    <w:p w14:paraId="407A9C2F" w14:textId="35E69097" w:rsidR="00F02890" w:rsidRPr="00B80703" w:rsidRDefault="00030167" w:rsidP="00F02890">
      <w:pPr>
        <w:pStyle w:val="Header"/>
        <w:tabs>
          <w:tab w:val="left" w:pos="708"/>
        </w:tabs>
        <w:spacing w:line="360" w:lineRule="auto"/>
        <w:jc w:val="center"/>
        <w:rPr>
          <w:rFonts w:ascii="Arial" w:hAnsi="Arial" w:cs="Arial"/>
          <w:b/>
          <w:sz w:val="18"/>
          <w:lang w:val="es-MX"/>
        </w:rPr>
      </w:pPr>
      <w:sdt>
        <w:sdtPr>
          <w:rPr>
            <w:rStyle w:val="FormatoPAP"/>
            <w:rFonts w:cs="Arial"/>
            <w:lang w:val="es-ES_tradnl"/>
          </w:rPr>
          <w:alias w:val="Dependencia de adscripción al PAP"/>
          <w:tag w:val="Dependencia de adscripción al PAP"/>
          <w:id w:val="1026679916"/>
          <w:lock w:val="sdtLocked"/>
          <w:placeholder>
            <w:docPart w:val="26368AE5507F403C9FF6822072AA7858"/>
          </w:placeholder>
          <w:comboBox>
            <w:listItem w:value="Elija un elemento."/>
            <w:listItem w:displayText="Centro de Acompañamiento y Estudios Juveniles" w:value="Centro de Acompañamiento y Estudios Juveniles"/>
            <w:listItem w:displayText="Centro de Investigación y Formación Social" w:value="Centro de Investigación y Formación Social"/>
            <w:listItem w:displayText="Centro para la Gestión de la Innovación y la Tecnología" w:value="Centro para la Gestión de la Innovación y la Tecnología"/>
            <w:listItem w:displayText="Centro Universidad Empresa" w:value="Centro Universidad Empresa"/>
            <w:listItem w:displayText="Centro Universitario Ignaciano" w:value="Centro Universitario Ignacian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listItem w:displayText="Departamento del Hábitat y Desarrollo Urbano" w:value="Departamento del Hábitat y Desarrollo Urbano"/>
          </w:comboBox>
        </w:sdtPr>
        <w:sdtEndPr>
          <w:rPr>
            <w:rStyle w:val="FormatoPAP"/>
            <w:sz w:val="22"/>
          </w:rPr>
        </w:sdtEndPr>
        <w:sdtContent>
          <w:r w:rsidR="007B23F5">
            <w:rPr>
              <w:rStyle w:val="FormatoPAP"/>
              <w:rFonts w:cs="Arial"/>
              <w:lang w:val="es-ES_tradnl"/>
            </w:rPr>
            <w:t>Departamento de Matemáticas y Física</w:t>
          </w:r>
        </w:sdtContent>
      </w:sdt>
    </w:p>
    <w:p w14:paraId="6D818063" w14:textId="5AFC8A53" w:rsidR="00F02890" w:rsidRPr="00B80703" w:rsidRDefault="00030167" w:rsidP="00F02890">
      <w:pPr>
        <w:spacing w:line="360" w:lineRule="auto"/>
        <w:jc w:val="center"/>
        <w:rPr>
          <w:rFonts w:ascii="Arial" w:hAnsi="Arial" w:cs="Arial"/>
          <w:lang w:eastAsia="es-MX"/>
        </w:rPr>
      </w:pPr>
      <w:sdt>
        <w:sdtPr>
          <w:rPr>
            <w:rStyle w:val="FormatoPAP"/>
            <w:rFonts w:cs="Arial"/>
          </w:rPr>
          <w:alias w:val="Apuesta estratégica PAP"/>
          <w:tag w:val="Apuesta estratégica PAP"/>
          <w:id w:val="-373467700"/>
          <w:lock w:val="sdtLocked"/>
          <w:placeholder>
            <w:docPart w:val="F444FD1751174FD5AE64038F6955FF01"/>
          </w:placeholder>
          <w:comboBox>
            <w:listItem w:value="Elija un elemento."/>
            <w:listItem w:displayText="Sustentabilidad del hábitat" w:value="Sustentabilidad del hábitat"/>
            <w:listItem w:displayText="Desarrollo con inclusión" w:value="Desarrollo con inclusión"/>
            <w:listItem w:displayText="Desarrollo empresarial, economía social y emprendimiento" w:value="Desarrollo empresarial, economía social y emprendimiento"/>
            <w:listItem w:displayText="Desarrollo tecnológico y generación de riqueza sustentable" w:value="Desarrollo tecnológico y generación de riqueza sustentable"/>
            <w:listItem w:displayText="Gestión de las políticas públicas y del derecho" w:value="Gestión de las políticas públicas y del derecho"/>
            <w:listItem w:displayText="Modelos y políticas de comunicación y de cultura" w:value="Modelos y políticas de comunicación y de cultura"/>
          </w:comboBox>
        </w:sdtPr>
        <w:sdtEndPr>
          <w:rPr>
            <w:rStyle w:val="DefaultParagraphFont"/>
            <w:rFonts w:asciiTheme="minorHAnsi" w:hAnsiTheme="minorHAnsi"/>
            <w:b w:val="0"/>
            <w:sz w:val="21"/>
            <w:lang w:eastAsia="es-MX"/>
          </w:rPr>
        </w:sdtEndPr>
        <w:sdtContent>
          <w:r w:rsidR="000F1707">
            <w:rPr>
              <w:rStyle w:val="FormatoPAP"/>
              <w:rFonts w:cs="Arial"/>
            </w:rPr>
            <w:t>Desarrollo empresarial, economía social y emprendimiento</w:t>
          </w:r>
        </w:sdtContent>
      </w:sdt>
    </w:p>
    <w:p w14:paraId="2889AAC1" w14:textId="7FFF8021" w:rsidR="00F02890" w:rsidRPr="00B80703" w:rsidRDefault="00F02890" w:rsidP="00F02890">
      <w:pPr>
        <w:pStyle w:val="Header"/>
        <w:tabs>
          <w:tab w:val="left" w:pos="708"/>
        </w:tabs>
        <w:spacing w:line="360" w:lineRule="auto"/>
        <w:jc w:val="center"/>
        <w:rPr>
          <w:rFonts w:ascii="Arial" w:hAnsi="Arial" w:cs="Arial"/>
          <w:b/>
          <w:sz w:val="24"/>
          <w:szCs w:val="24"/>
        </w:rPr>
      </w:pPr>
      <w:r w:rsidRPr="00B80703">
        <w:rPr>
          <w:rFonts w:ascii="Arial" w:hAnsi="Arial" w:cs="Arial"/>
          <w:b/>
          <w:sz w:val="24"/>
          <w:szCs w:val="24"/>
        </w:rPr>
        <w:t>PROYECTO DE APLICACIÓN PROFESIONAL (PAP)</w:t>
      </w:r>
    </w:p>
    <w:p w14:paraId="4468767E" w14:textId="3BE22100" w:rsidR="00F02890" w:rsidRPr="00B80703" w:rsidRDefault="00030167" w:rsidP="00F02890">
      <w:pPr>
        <w:pStyle w:val="Header"/>
        <w:tabs>
          <w:tab w:val="left" w:pos="708"/>
        </w:tabs>
        <w:spacing w:line="360" w:lineRule="auto"/>
        <w:jc w:val="center"/>
        <w:rPr>
          <w:rFonts w:ascii="Arial" w:hAnsi="Arial" w:cs="Arial"/>
          <w:b/>
          <w:sz w:val="24"/>
          <w:szCs w:val="24"/>
        </w:rPr>
      </w:pPr>
      <w:sdt>
        <w:sdtPr>
          <w:rPr>
            <w:rStyle w:val="FormatoPAP"/>
            <w:rFonts w:cs="Arial"/>
          </w:rPr>
          <w:alias w:val="Nombre del programa PAP"/>
          <w:tag w:val="Nombre del programa PAP"/>
          <w:id w:val="-1854862888"/>
          <w:lock w:val="sdtLocked"/>
          <w:placeholder>
            <w:docPart w:val="B55315FEC0B14D7A8A18B805DA8E19E9"/>
          </w:placeholder>
        </w:sdtPr>
        <w:sdtEndPr>
          <w:rPr>
            <w:rStyle w:val="DefaultParagraphFont"/>
            <w:rFonts w:asciiTheme="minorHAnsi" w:hAnsiTheme="minorHAnsi"/>
            <w:b w:val="0"/>
            <w:sz w:val="20"/>
            <w:szCs w:val="24"/>
          </w:rPr>
        </w:sdtEndPr>
        <w:sdtContent>
          <w:sdt>
            <w:sdtPr>
              <w:rPr>
                <w:rStyle w:val="FormatoPAP"/>
                <w:rFonts w:cs="Arial"/>
              </w:rPr>
              <w:alias w:val="Nombre del programa PAP"/>
              <w:tag w:val="Nombre del programa PAP"/>
              <w:id w:val="-1959794842"/>
              <w:placeholder>
                <w:docPart w:val="D6B5EFE862CE604B952997C08507D3F8"/>
              </w:placeholder>
            </w:sdtPr>
            <w:sdtEndPr>
              <w:rPr>
                <w:rStyle w:val="DefaultParagraphFont"/>
                <w:rFonts w:asciiTheme="minorHAnsi" w:hAnsiTheme="minorHAnsi"/>
                <w:b w:val="0"/>
                <w:sz w:val="20"/>
                <w:szCs w:val="24"/>
              </w:rPr>
            </w:sdtEndPr>
            <w:sdtContent>
              <w:proofErr w:type="spellStart"/>
              <w:r w:rsidR="00FB77F7" w:rsidRPr="00E76BAC">
                <w:rPr>
                  <w:rStyle w:val="FormatoPAP"/>
                  <w:rFonts w:cs="Arial"/>
                </w:rPr>
                <w:t>Programa</w:t>
              </w:r>
              <w:proofErr w:type="spellEnd"/>
              <w:r w:rsidR="00FB77F7" w:rsidRPr="00E76BAC">
                <w:rPr>
                  <w:rStyle w:val="FormatoPAP"/>
                  <w:rFonts w:cs="Arial"/>
                </w:rPr>
                <w:t xml:space="preserve"> de </w:t>
              </w:r>
              <w:proofErr w:type="spellStart"/>
              <w:r w:rsidR="00FB77F7" w:rsidRPr="00E76BAC">
                <w:rPr>
                  <w:rStyle w:val="FormatoPAP"/>
                  <w:rFonts w:cs="Arial"/>
                </w:rPr>
                <w:t>Modelación</w:t>
              </w:r>
              <w:proofErr w:type="spellEnd"/>
              <w:r w:rsidR="00FB77F7" w:rsidRPr="00E76BAC">
                <w:rPr>
                  <w:rStyle w:val="FormatoPAP"/>
                  <w:rFonts w:cs="Arial"/>
                </w:rPr>
                <w:t xml:space="preserve"> </w:t>
              </w:r>
              <w:proofErr w:type="spellStart"/>
              <w:r w:rsidR="00FB77F7" w:rsidRPr="00E76BAC">
                <w:rPr>
                  <w:rStyle w:val="FormatoPAP"/>
                  <w:rFonts w:cs="Arial"/>
                </w:rPr>
                <w:t>Matemática</w:t>
              </w:r>
              <w:proofErr w:type="spellEnd"/>
              <w:r w:rsidR="00FB77F7" w:rsidRPr="00E76BAC">
                <w:rPr>
                  <w:rStyle w:val="FormatoPAP"/>
                  <w:rFonts w:cs="Arial"/>
                </w:rPr>
                <w:t xml:space="preserve"> para </w:t>
              </w:r>
              <w:proofErr w:type="spellStart"/>
              <w:r w:rsidR="00FB77F7" w:rsidRPr="00E76BAC">
                <w:rPr>
                  <w:rStyle w:val="FormatoPAP"/>
                  <w:rFonts w:cs="Arial"/>
                </w:rPr>
                <w:t>el</w:t>
              </w:r>
              <w:proofErr w:type="spellEnd"/>
              <w:r w:rsidR="00FB77F7" w:rsidRPr="00E76BAC">
                <w:rPr>
                  <w:rStyle w:val="FormatoPAP"/>
                  <w:rFonts w:cs="Arial"/>
                </w:rPr>
                <w:t xml:space="preserve"> Desarrollo de Planes y</w:t>
              </w:r>
              <w:r w:rsidR="00FB77F7">
                <w:rPr>
                  <w:rStyle w:val="FormatoPAP"/>
                  <w:rFonts w:cs="Arial"/>
                </w:rPr>
                <w:t xml:space="preserve"> </w:t>
              </w:r>
              <w:proofErr w:type="spellStart"/>
              <w:r w:rsidR="00FB77F7" w:rsidRPr="00E76BAC">
                <w:rPr>
                  <w:rStyle w:val="FormatoPAP"/>
                  <w:rFonts w:cs="Arial"/>
                </w:rPr>
                <w:t>Proyectos</w:t>
              </w:r>
              <w:proofErr w:type="spellEnd"/>
              <w:r w:rsidR="00FB77F7" w:rsidRPr="00E76BAC">
                <w:rPr>
                  <w:rStyle w:val="FormatoPAP"/>
                  <w:rFonts w:cs="Arial"/>
                </w:rPr>
                <w:t xml:space="preserve"> de </w:t>
              </w:r>
              <w:proofErr w:type="spellStart"/>
              <w:r w:rsidR="00FB77F7" w:rsidRPr="00E76BAC">
                <w:rPr>
                  <w:rStyle w:val="FormatoPAP"/>
                  <w:rFonts w:cs="Arial"/>
                </w:rPr>
                <w:t>negocio</w:t>
              </w:r>
              <w:proofErr w:type="spellEnd"/>
            </w:sdtContent>
          </w:sdt>
          <w:r w:rsidR="00F158A6">
            <w:rPr>
              <w:rFonts w:cs="Arial"/>
              <w:szCs w:val="24"/>
            </w:rPr>
            <w:t xml:space="preserve"> </w:t>
          </w:r>
        </w:sdtContent>
      </w:sdt>
      <w:r w:rsidR="00F02890" w:rsidRPr="00B80703">
        <w:rPr>
          <w:rFonts w:ascii="Arial" w:hAnsi="Arial" w:cs="Arial"/>
          <w:b/>
          <w:sz w:val="24"/>
          <w:szCs w:val="24"/>
        </w:rPr>
        <w:t xml:space="preserve"> </w:t>
      </w:r>
    </w:p>
    <w:p w14:paraId="4C55D284" w14:textId="6D18C993" w:rsidR="00925168" w:rsidRPr="00B80703" w:rsidRDefault="00FD1420" w:rsidP="00F02890">
      <w:pPr>
        <w:spacing w:line="360" w:lineRule="auto"/>
        <w:rPr>
          <w:rFonts w:ascii="Arial" w:hAnsi="Arial" w:cs="Arial"/>
          <w:b/>
        </w:rPr>
      </w:pPr>
      <w:r w:rsidRPr="00B80703">
        <w:rPr>
          <w:rFonts w:ascii="Arial" w:hAnsi="Arial" w:cs="Arial"/>
          <w:noProof/>
          <w:lang w:eastAsia="es-MX"/>
        </w:rPr>
        <w:drawing>
          <wp:anchor distT="0" distB="0" distL="114300" distR="114300" simplePos="0" relativeHeight="251658240" behindDoc="1" locked="0" layoutInCell="1" allowOverlap="1" wp14:anchorId="56BDF97A" wp14:editId="6AF9FEAA">
            <wp:simplePos x="0" y="0"/>
            <wp:positionH relativeFrom="margin">
              <wp:align>center</wp:align>
            </wp:positionH>
            <wp:positionV relativeFrom="page">
              <wp:posOffset>3119755</wp:posOffset>
            </wp:positionV>
            <wp:extent cx="940435" cy="1630680"/>
            <wp:effectExtent l="0" t="0" r="0" b="7620"/>
            <wp:wrapTight wrapText="bothSides">
              <wp:wrapPolygon edited="0">
                <wp:start x="0" y="0"/>
                <wp:lineTo x="0" y="21449"/>
                <wp:lineTo x="21002" y="21449"/>
                <wp:lineTo x="21002" y="0"/>
                <wp:lineTo x="0" y="0"/>
              </wp:wrapPolygon>
            </wp:wrapTight>
            <wp:docPr id="5" name="Imagen 1" descr="logo_ITESO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TESO_norm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43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6AB71" w14:textId="72A11CA2" w:rsidR="00F02890" w:rsidRPr="00B80703" w:rsidRDefault="00F02890" w:rsidP="00F02890">
      <w:pPr>
        <w:spacing w:line="360" w:lineRule="auto"/>
        <w:rPr>
          <w:rFonts w:ascii="Arial" w:hAnsi="Arial" w:cs="Arial"/>
          <w:b/>
        </w:rPr>
      </w:pPr>
    </w:p>
    <w:p w14:paraId="0D3C0EEE" w14:textId="77777777" w:rsidR="00F02890" w:rsidRPr="00B80703" w:rsidRDefault="00F02890" w:rsidP="00F02890">
      <w:pPr>
        <w:spacing w:line="360" w:lineRule="auto"/>
        <w:jc w:val="center"/>
        <w:rPr>
          <w:rFonts w:ascii="Arial" w:hAnsi="Arial" w:cs="Arial"/>
          <w:b/>
        </w:rPr>
      </w:pPr>
    </w:p>
    <w:p w14:paraId="5415841F" w14:textId="77777777" w:rsidR="00F02890" w:rsidRPr="00B80703" w:rsidRDefault="00F02890" w:rsidP="00F02890">
      <w:pPr>
        <w:spacing w:line="360" w:lineRule="auto"/>
        <w:jc w:val="center"/>
        <w:rPr>
          <w:rFonts w:ascii="Arial" w:hAnsi="Arial" w:cs="Arial"/>
          <w:b/>
        </w:rPr>
      </w:pPr>
    </w:p>
    <w:p w14:paraId="587A73EC" w14:textId="77777777" w:rsidR="00F02890" w:rsidRPr="00B80703" w:rsidRDefault="00F02890" w:rsidP="00F02890">
      <w:pPr>
        <w:spacing w:line="360" w:lineRule="auto"/>
        <w:rPr>
          <w:rFonts w:ascii="Arial" w:hAnsi="Arial" w:cs="Arial"/>
          <w:b/>
        </w:rPr>
      </w:pPr>
    </w:p>
    <w:sdt>
      <w:sdtPr>
        <w:rPr>
          <w:rStyle w:val="FormatoPAP"/>
          <w:rFonts w:cs="Arial"/>
          <w:lang w:val="en-US"/>
        </w:rPr>
        <w:alias w:val="Código y nombre del PAP "/>
        <w:tag w:val="Código y nombre del PAP "/>
        <w:id w:val="-346787812"/>
        <w:lock w:val="sdtLocked"/>
        <w:placeholder>
          <w:docPart w:val="E3AFDA889F5B4C67A2F2294132F20E75"/>
        </w:placeholder>
      </w:sdtPr>
      <w:sdtEndPr>
        <w:rPr>
          <w:rStyle w:val="DefaultParagraphFont"/>
          <w:rFonts w:asciiTheme="minorHAnsi" w:hAnsiTheme="minorHAnsi"/>
          <w:b w:val="0"/>
          <w:sz w:val="21"/>
          <w:lang w:val="es-MX"/>
        </w:rPr>
      </w:sdtEndPr>
      <w:sdtContent>
        <w:sdt>
          <w:sdtPr>
            <w:rPr>
              <w:rStyle w:val="FormatoPAP"/>
              <w:rFonts w:cs="Arial"/>
              <w:lang w:val="en-US"/>
            </w:rPr>
            <w:alias w:val="Código y nombre del PAP "/>
            <w:tag w:val="Código y nombre del PAP "/>
            <w:id w:val="79959684"/>
            <w:placeholder>
              <w:docPart w:val="2BA600AF3CD2654885942B1E548B6FC4"/>
            </w:placeholder>
          </w:sdtPr>
          <w:sdtEndPr>
            <w:rPr>
              <w:rStyle w:val="DefaultParagraphFont"/>
              <w:rFonts w:asciiTheme="minorHAnsi" w:hAnsiTheme="minorHAnsi"/>
              <w:b w:val="0"/>
              <w:sz w:val="21"/>
              <w:lang w:val="es-MX"/>
            </w:rPr>
          </w:sdtEndPr>
          <w:sdtContent>
            <w:p w14:paraId="25507C33" w14:textId="550ECFFB" w:rsidR="00F02890" w:rsidRPr="00981265" w:rsidRDefault="00981265" w:rsidP="00B80703">
              <w:pPr>
                <w:spacing w:line="360" w:lineRule="auto"/>
                <w:jc w:val="center"/>
                <w:rPr>
                  <w:rFonts w:ascii="Times New Roman" w:hAnsi="Times New Roman" w:cs="Arial"/>
                </w:rPr>
              </w:pPr>
              <w:r>
                <w:rPr>
                  <w:rStyle w:val="FormatoPAP"/>
                  <w:rFonts w:cs="Arial"/>
                  <w:szCs w:val="20"/>
                  <w:lang w:val="x-none"/>
                </w:rPr>
                <w:t xml:space="preserve">4J05 </w:t>
              </w:r>
              <w:proofErr w:type="spellStart"/>
              <w:r w:rsidRPr="00BC5C17">
                <w:rPr>
                  <w:rStyle w:val="FormatoPAP"/>
                  <w:rFonts w:cs="Arial"/>
                  <w:szCs w:val="20"/>
                  <w:lang w:val="x-none"/>
                </w:rPr>
                <w:t>Optimización</w:t>
              </w:r>
              <w:proofErr w:type="spellEnd"/>
              <w:r w:rsidRPr="00BC5C17">
                <w:rPr>
                  <w:rStyle w:val="FormatoPAP"/>
                  <w:rFonts w:cs="Arial"/>
                  <w:szCs w:val="20"/>
                  <w:lang w:val="x-none"/>
                </w:rPr>
                <w:t xml:space="preserve"> de </w:t>
              </w:r>
              <w:proofErr w:type="spellStart"/>
              <w:r w:rsidRPr="00BC5C17">
                <w:rPr>
                  <w:rStyle w:val="FormatoPAP"/>
                  <w:rFonts w:cs="Arial"/>
                  <w:szCs w:val="20"/>
                  <w:lang w:val="x-none"/>
                </w:rPr>
                <w:t>Programas</w:t>
              </w:r>
              <w:proofErr w:type="spellEnd"/>
              <w:r w:rsidRPr="00BC5C17">
                <w:rPr>
                  <w:rStyle w:val="FormatoPAP"/>
                  <w:rFonts w:cs="Arial"/>
                  <w:szCs w:val="20"/>
                  <w:lang w:val="x-none"/>
                </w:rPr>
                <w:t xml:space="preserve"> de </w:t>
              </w:r>
              <w:proofErr w:type="spellStart"/>
              <w:r w:rsidRPr="00BC5C17">
                <w:rPr>
                  <w:rStyle w:val="FormatoPAP"/>
                  <w:rFonts w:cs="Arial"/>
                  <w:szCs w:val="20"/>
                  <w:lang w:val="x-none"/>
                </w:rPr>
                <w:t>Inversión</w:t>
              </w:r>
              <w:proofErr w:type="spellEnd"/>
              <w:r>
                <w:rPr>
                  <w:rStyle w:val="FormatoPAP"/>
                  <w:rFonts w:cs="Arial"/>
                  <w:szCs w:val="20"/>
                  <w:lang w:val="x-none"/>
                </w:rPr>
                <w:t xml:space="preserve"> </w:t>
              </w:r>
              <w:proofErr w:type="spellStart"/>
              <w:r w:rsidRPr="00BC5C17">
                <w:rPr>
                  <w:rStyle w:val="FormatoPAP"/>
                  <w:rFonts w:cs="Arial"/>
                  <w:szCs w:val="20"/>
                  <w:lang w:val="x-none"/>
                </w:rPr>
                <w:t>en</w:t>
              </w:r>
              <w:proofErr w:type="spellEnd"/>
              <w:r w:rsidRPr="00BC5C17">
                <w:rPr>
                  <w:rStyle w:val="FormatoPAP"/>
                  <w:rFonts w:cs="Arial"/>
                  <w:szCs w:val="20"/>
                  <w:lang w:val="x-none"/>
                </w:rPr>
                <w:t xml:space="preserve"> </w:t>
              </w:r>
              <w:proofErr w:type="spellStart"/>
              <w:r w:rsidRPr="00BC5C17">
                <w:rPr>
                  <w:rStyle w:val="FormatoPAP"/>
                  <w:rFonts w:cs="Arial"/>
                  <w:szCs w:val="20"/>
                  <w:lang w:val="x-none"/>
                </w:rPr>
                <w:t>Intermediarios</w:t>
              </w:r>
              <w:proofErr w:type="spellEnd"/>
              <w:r w:rsidRPr="00BC5C17">
                <w:rPr>
                  <w:rStyle w:val="FormatoPAP"/>
                  <w:rFonts w:cs="Arial"/>
                  <w:szCs w:val="20"/>
                  <w:lang w:val="x-none"/>
                </w:rPr>
                <w:t xml:space="preserve"> </w:t>
              </w:r>
              <w:proofErr w:type="spellStart"/>
              <w:r w:rsidRPr="00BC5C17">
                <w:rPr>
                  <w:rStyle w:val="FormatoPAP"/>
                  <w:rFonts w:cs="Arial"/>
                  <w:szCs w:val="20"/>
                  <w:lang w:val="x-none"/>
                </w:rPr>
                <w:t>Financieros</w:t>
              </w:r>
              <w:proofErr w:type="spellEnd"/>
            </w:p>
          </w:sdtContent>
        </w:sdt>
      </w:sdtContent>
    </w:sdt>
    <w:p w14:paraId="1BB9673A" w14:textId="3D811070" w:rsidR="00F02890" w:rsidRPr="00B80703" w:rsidRDefault="00F02890" w:rsidP="00F02890">
      <w:pPr>
        <w:pStyle w:val="Header"/>
        <w:tabs>
          <w:tab w:val="left" w:pos="708"/>
        </w:tabs>
        <w:spacing w:line="360" w:lineRule="auto"/>
        <w:jc w:val="center"/>
        <w:rPr>
          <w:rFonts w:ascii="Arial" w:hAnsi="Arial" w:cs="Arial"/>
          <w:b/>
          <w:sz w:val="24"/>
          <w:szCs w:val="24"/>
        </w:rPr>
      </w:pPr>
      <w:r w:rsidRPr="00B80703">
        <w:rPr>
          <w:rFonts w:ascii="Arial" w:hAnsi="Arial" w:cs="Arial"/>
          <w:b/>
          <w:sz w:val="24"/>
          <w:szCs w:val="24"/>
          <w:lang w:val="es-MX"/>
        </w:rPr>
        <w:t xml:space="preserve"> </w:t>
      </w:r>
      <w:sdt>
        <w:sdtPr>
          <w:rPr>
            <w:rStyle w:val="FormatoPAP"/>
            <w:rFonts w:cs="Arial"/>
          </w:rPr>
          <w:alias w:val="Nombre específico del reporte PAP"/>
          <w:tag w:val="Nombre específico del reporte PAP"/>
          <w:id w:val="-1942759875"/>
          <w:lock w:val="sdtLocked"/>
          <w:placeholder>
            <w:docPart w:val="3FFB50AD06AB454180A67642E5877A75"/>
          </w:placeholder>
        </w:sdtPr>
        <w:sdtEndPr>
          <w:rPr>
            <w:rStyle w:val="DefaultParagraphFont"/>
            <w:rFonts w:asciiTheme="minorHAnsi" w:hAnsiTheme="minorHAnsi"/>
            <w:b w:val="0"/>
            <w:color w:val="808080" w:themeColor="background1" w:themeShade="80"/>
            <w:sz w:val="16"/>
            <w:szCs w:val="24"/>
            <w:lang w:val="es-MX" w:eastAsia="es-MX"/>
          </w:rPr>
        </w:sdtEndPr>
        <w:sdtContent>
          <w:proofErr w:type="spellStart"/>
          <w:r w:rsidR="00F35579">
            <w:rPr>
              <w:rStyle w:val="FormatoPAP"/>
              <w:rFonts w:cs="Arial"/>
            </w:rPr>
            <w:t>Estrategia</w:t>
          </w:r>
          <w:proofErr w:type="spellEnd"/>
          <w:r w:rsidR="00F35579">
            <w:rPr>
              <w:rStyle w:val="FormatoPAP"/>
              <w:rFonts w:cs="Arial"/>
            </w:rPr>
            <w:t xml:space="preserve"> de </w:t>
          </w:r>
          <w:proofErr w:type="spellStart"/>
          <w:r w:rsidR="00F35579">
            <w:rPr>
              <w:rStyle w:val="FormatoPAP"/>
              <w:rFonts w:cs="Arial"/>
            </w:rPr>
            <w:t>Rotaci</w:t>
          </w:r>
          <w:r w:rsidR="00F35579">
            <w:rPr>
              <w:rStyle w:val="FormatoPAP"/>
              <w:rFonts w:cs="Arial"/>
              <w:lang w:val="es-ES_tradnl"/>
            </w:rPr>
            <w:t>ón</w:t>
          </w:r>
          <w:proofErr w:type="spellEnd"/>
          <w:r w:rsidR="00F35579">
            <w:rPr>
              <w:rStyle w:val="FormatoPAP"/>
              <w:rFonts w:cs="Arial"/>
              <w:lang w:val="es-ES_tradnl"/>
            </w:rPr>
            <w:t xml:space="preserve"> Sectorial</w:t>
          </w:r>
        </w:sdtContent>
      </w:sdt>
    </w:p>
    <w:p w14:paraId="20CB97F6" w14:textId="77777777" w:rsidR="00F02890" w:rsidRPr="00B80703" w:rsidRDefault="00F02890" w:rsidP="00F02890">
      <w:pPr>
        <w:pStyle w:val="Header"/>
        <w:tabs>
          <w:tab w:val="left" w:pos="708"/>
        </w:tabs>
        <w:spacing w:line="360" w:lineRule="auto"/>
        <w:jc w:val="center"/>
        <w:rPr>
          <w:rFonts w:ascii="Arial" w:hAnsi="Arial" w:cs="Arial"/>
          <w:b/>
          <w:sz w:val="24"/>
          <w:szCs w:val="24"/>
        </w:rPr>
      </w:pPr>
      <w:r w:rsidRPr="00B80703">
        <w:rPr>
          <w:rFonts w:ascii="Arial" w:hAnsi="Arial" w:cs="Arial"/>
          <w:b/>
          <w:sz w:val="24"/>
          <w:szCs w:val="24"/>
        </w:rPr>
        <w:t>PRESENTAN</w:t>
      </w:r>
    </w:p>
    <w:p w14:paraId="3D917057" w14:textId="77000534" w:rsidR="00F02890" w:rsidRPr="00B80703" w:rsidRDefault="00F02890" w:rsidP="00F02890">
      <w:pPr>
        <w:spacing w:line="360" w:lineRule="auto"/>
        <w:jc w:val="center"/>
        <w:rPr>
          <w:rFonts w:ascii="Arial" w:hAnsi="Arial" w:cs="Arial"/>
        </w:rPr>
      </w:pPr>
      <w:r w:rsidRPr="00B80703">
        <w:rPr>
          <w:rFonts w:ascii="Arial" w:hAnsi="Arial" w:cs="Arial"/>
        </w:rPr>
        <w:t>Programas educativos y Estudiantes</w:t>
      </w:r>
    </w:p>
    <w:sdt>
      <w:sdtPr>
        <w:rPr>
          <w:rStyle w:val="FormatoPAPcuerpo"/>
          <w:rFonts w:cs="Arial"/>
        </w:rPr>
        <w:alias w:val="Programa educativo y Nombre completo del estudiante"/>
        <w:tag w:val="Programa educativo y Nombre completo del estudiante"/>
        <w:id w:val="665293654"/>
        <w:lock w:val="sdtLocked"/>
        <w:placeholder>
          <w:docPart w:val="D3A3D7DD7E414E42820DB7F1C616D2B0"/>
        </w:placeholder>
      </w:sdtPr>
      <w:sdtEndPr>
        <w:rPr>
          <w:rStyle w:val="DefaultParagraphFont"/>
          <w:rFonts w:asciiTheme="minorHAnsi" w:hAnsiTheme="minorHAnsi"/>
          <w:sz w:val="21"/>
        </w:rPr>
      </w:sdtEndPr>
      <w:sdtContent>
        <w:sdt>
          <w:sdtPr>
            <w:rPr>
              <w:rStyle w:val="FormatoPAPcuerpo"/>
              <w:rFonts w:cs="Arial"/>
            </w:rPr>
            <w:alias w:val="Programa educativo y Nombre completo del estudiante"/>
            <w:tag w:val="Programa educativo y Nombre completo del estudiante"/>
            <w:id w:val="1009103912"/>
            <w:placeholder>
              <w:docPart w:val="AEBEDA64A9BC492BACF03321A807487A"/>
            </w:placeholder>
          </w:sdtPr>
          <w:sdtEndPr>
            <w:rPr>
              <w:rStyle w:val="DefaultParagraphFont"/>
              <w:rFonts w:asciiTheme="minorHAnsi" w:hAnsiTheme="minorHAnsi"/>
              <w:sz w:val="21"/>
            </w:rPr>
          </w:sdtEndPr>
          <w:sdtContent>
            <w:p w14:paraId="64624C59" w14:textId="1010F12A" w:rsidR="00347C58" w:rsidRPr="003A63E2" w:rsidRDefault="00347C58" w:rsidP="00347C58">
              <w:pPr>
                <w:spacing w:line="360" w:lineRule="auto"/>
                <w:jc w:val="center"/>
                <w:rPr>
                  <w:rStyle w:val="FormatoPAPcuerpo"/>
                  <w:rFonts w:cs="Arial"/>
                </w:rPr>
              </w:pPr>
              <w:r>
                <w:rPr>
                  <w:rStyle w:val="FormatoPAPcuerpo"/>
                  <w:rFonts w:cs="Arial"/>
                </w:rPr>
                <w:t>Ing</w:t>
              </w:r>
              <w:r>
                <w:rPr>
                  <w:rStyle w:val="FormatoPAPcuerpo"/>
                  <w:rFonts w:cs="Arial"/>
                </w:rPr>
                <w:t>.</w:t>
              </w:r>
              <w:r>
                <w:rPr>
                  <w:rStyle w:val="FormatoPAPcuerpo"/>
                  <w:rFonts w:cs="Arial"/>
                </w:rPr>
                <w:t xml:space="preserve"> Financier</w:t>
              </w:r>
              <w:r>
                <w:rPr>
                  <w:rStyle w:val="FormatoPAPcuerpo"/>
                  <w:rFonts w:cs="Arial"/>
                </w:rPr>
                <w:t>a</w:t>
              </w:r>
              <w:r>
                <w:rPr>
                  <w:rStyle w:val="FormatoPAPcuerpo"/>
                  <w:rFonts w:cs="Arial"/>
                </w:rPr>
                <w:t xml:space="preserve">. </w:t>
              </w:r>
              <w:r w:rsidRPr="003A63E2">
                <w:rPr>
                  <w:rStyle w:val="FormatoPAPcuerpo"/>
                  <w:rFonts w:cs="Arial"/>
                </w:rPr>
                <w:t>Alvarado Garnica Óscar Uriel</w:t>
              </w:r>
              <w:r>
                <w:rPr>
                  <w:rStyle w:val="FormatoPAPcuerpo"/>
                  <w:rFonts w:cs="Arial"/>
                </w:rPr>
                <w:t>.</w:t>
              </w:r>
            </w:p>
            <w:p w14:paraId="2A17DDB5" w14:textId="48A563C1" w:rsidR="00347C58" w:rsidRPr="003A63E2" w:rsidRDefault="00347C58" w:rsidP="00347C58">
              <w:pPr>
                <w:spacing w:line="360" w:lineRule="auto"/>
                <w:jc w:val="center"/>
                <w:rPr>
                  <w:rStyle w:val="FormatoPAPcuerpo"/>
                  <w:rFonts w:cs="Arial"/>
                </w:rPr>
              </w:pPr>
              <w:r>
                <w:rPr>
                  <w:rStyle w:val="FormatoPAPcuerpo"/>
                  <w:rFonts w:cs="Arial"/>
                </w:rPr>
                <w:t xml:space="preserve">Ing. Financiera. </w:t>
              </w:r>
              <w:r w:rsidRPr="003A63E2">
                <w:rPr>
                  <w:rStyle w:val="FormatoPAPcuerpo"/>
                  <w:rFonts w:cs="Arial"/>
                </w:rPr>
                <w:t>Enriquez Nares Diego Emilio</w:t>
              </w:r>
              <w:r>
                <w:rPr>
                  <w:rStyle w:val="FormatoPAPcuerpo"/>
                  <w:rFonts w:cs="Arial"/>
                </w:rPr>
                <w:t>.</w:t>
              </w:r>
            </w:p>
            <w:p w14:paraId="70A12764" w14:textId="67752CB5" w:rsidR="00347C58" w:rsidRPr="003A63E2" w:rsidRDefault="00347C58" w:rsidP="00347C58">
              <w:pPr>
                <w:spacing w:line="360" w:lineRule="auto"/>
                <w:jc w:val="center"/>
                <w:rPr>
                  <w:rStyle w:val="FormatoPAPcuerpo"/>
                  <w:rFonts w:cs="Arial"/>
                </w:rPr>
              </w:pPr>
              <w:r>
                <w:rPr>
                  <w:rStyle w:val="FormatoPAPcuerpo"/>
                  <w:rFonts w:cs="Arial"/>
                </w:rPr>
                <w:t xml:space="preserve">Ing. Financiera. </w:t>
              </w:r>
              <w:r w:rsidRPr="003A63E2">
                <w:rPr>
                  <w:rStyle w:val="FormatoPAPcuerpo"/>
                  <w:rFonts w:cs="Arial"/>
                </w:rPr>
                <w:t>Martínez Ramírez José Alfonso</w:t>
              </w:r>
              <w:r>
                <w:rPr>
                  <w:rStyle w:val="FormatoPAPcuerpo"/>
                  <w:rFonts w:cs="Arial"/>
                </w:rPr>
                <w:t>.</w:t>
              </w:r>
            </w:p>
            <w:p w14:paraId="56D4A490" w14:textId="6993D257" w:rsidR="00925168" w:rsidRPr="00B80703" w:rsidRDefault="00347C58" w:rsidP="00F02890">
              <w:pPr>
                <w:spacing w:line="360" w:lineRule="auto"/>
                <w:jc w:val="center"/>
                <w:rPr>
                  <w:rFonts w:ascii="Arial" w:hAnsi="Arial" w:cs="Arial"/>
                </w:rPr>
              </w:pPr>
              <w:r>
                <w:rPr>
                  <w:rStyle w:val="FormatoPAPcuerpo"/>
                  <w:rFonts w:cs="Arial"/>
                </w:rPr>
                <w:t xml:space="preserve">Ing. Financiera. </w:t>
              </w:r>
              <w:proofErr w:type="spellStart"/>
              <w:r w:rsidRPr="003A63E2">
                <w:rPr>
                  <w:rStyle w:val="FormatoPAPcuerpo"/>
                  <w:rFonts w:cs="Arial"/>
                </w:rPr>
                <w:t>Mugica</w:t>
              </w:r>
              <w:proofErr w:type="spellEnd"/>
              <w:r w:rsidRPr="003A63E2">
                <w:rPr>
                  <w:rStyle w:val="FormatoPAPcuerpo"/>
                  <w:rFonts w:cs="Arial"/>
                </w:rPr>
                <w:t xml:space="preserve"> </w:t>
              </w:r>
              <w:proofErr w:type="spellStart"/>
              <w:r w:rsidRPr="003A63E2">
                <w:rPr>
                  <w:rStyle w:val="FormatoPAPcuerpo"/>
                  <w:rFonts w:cs="Arial"/>
                </w:rPr>
                <w:t>Liparoli</w:t>
              </w:r>
              <w:proofErr w:type="spellEnd"/>
              <w:r w:rsidRPr="003A63E2">
                <w:rPr>
                  <w:rStyle w:val="FormatoPAPcuerpo"/>
                  <w:rFonts w:cs="Arial"/>
                </w:rPr>
                <w:t xml:space="preserve"> Juan Antonio</w:t>
              </w:r>
              <w:r>
                <w:rPr>
                  <w:rStyle w:val="FormatoPAPcuerpo"/>
                  <w:rFonts w:cs="Arial"/>
                </w:rPr>
                <w:t>.</w:t>
              </w:r>
            </w:p>
          </w:sdtContent>
        </w:sdt>
      </w:sdtContent>
    </w:sdt>
    <w:p w14:paraId="30FC0C0C" w14:textId="77777777" w:rsidR="00FD1420" w:rsidRDefault="00FD1420" w:rsidP="00B80703">
      <w:pPr>
        <w:spacing w:line="360" w:lineRule="auto"/>
        <w:jc w:val="center"/>
        <w:rPr>
          <w:rFonts w:ascii="Arial" w:hAnsi="Arial" w:cs="Arial"/>
        </w:rPr>
      </w:pPr>
    </w:p>
    <w:p w14:paraId="6F2FE2FB" w14:textId="576AA300" w:rsidR="00F02890" w:rsidRPr="00B80703" w:rsidRDefault="00B80703" w:rsidP="00B80703">
      <w:pPr>
        <w:spacing w:line="360" w:lineRule="auto"/>
        <w:jc w:val="center"/>
        <w:rPr>
          <w:rFonts w:ascii="Arial" w:hAnsi="Arial" w:cs="Arial"/>
          <w:color w:val="1F4E79"/>
          <w:lang w:eastAsia="es-MX"/>
        </w:rPr>
      </w:pPr>
      <w:r>
        <w:rPr>
          <w:rFonts w:ascii="Arial" w:hAnsi="Arial" w:cs="Arial"/>
        </w:rPr>
        <w:t>Pr</w:t>
      </w:r>
      <w:r w:rsidR="00F02890" w:rsidRPr="00B80703">
        <w:rPr>
          <w:rFonts w:ascii="Arial" w:hAnsi="Arial" w:cs="Arial"/>
        </w:rPr>
        <w:t xml:space="preserve">ofesor PAP: </w:t>
      </w:r>
      <w:sdt>
        <w:sdtPr>
          <w:rPr>
            <w:rStyle w:val="FormatoPAPcuerpo"/>
            <w:rFonts w:cs="Arial"/>
          </w:rPr>
          <w:alias w:val="Nombre del profesor PAP"/>
          <w:tag w:val="Nombre del profesor PAP"/>
          <w:id w:val="-1721201644"/>
          <w:lock w:val="sdtLocked"/>
          <w:placeholder>
            <w:docPart w:val="1ED1DE76BD3145658F3B765C1E6C9BEF"/>
          </w:placeholder>
          <w:text/>
        </w:sdtPr>
        <w:sdtEndPr>
          <w:rPr>
            <w:rStyle w:val="FormatoPAPcuerpo"/>
          </w:rPr>
        </w:sdtEndPr>
        <w:sdtContent>
          <w:r w:rsidR="008536DD" w:rsidRPr="008536DD">
            <w:rPr>
              <w:rStyle w:val="FormatoPAPcuerpo"/>
              <w:rFonts w:cs="Arial"/>
            </w:rPr>
            <w:t>Sean Nicolás González Vázquez</w:t>
          </w:r>
        </w:sdtContent>
      </w:sdt>
    </w:p>
    <w:p w14:paraId="1B23BC2F" w14:textId="7ACE1B37" w:rsidR="00F02890" w:rsidRPr="00B80703" w:rsidRDefault="00F02890" w:rsidP="00F02890">
      <w:pPr>
        <w:spacing w:line="360" w:lineRule="auto"/>
        <w:jc w:val="center"/>
        <w:rPr>
          <w:rFonts w:ascii="Arial" w:hAnsi="Arial" w:cs="Arial"/>
          <w:color w:val="1F4E79"/>
          <w:lang w:eastAsia="es-MX"/>
        </w:rPr>
      </w:pPr>
      <w:r w:rsidRPr="00B80703">
        <w:rPr>
          <w:rFonts w:ascii="Arial" w:hAnsi="Arial" w:cs="Arial"/>
        </w:rPr>
        <w:t xml:space="preserve">Tlaquepaque, Jalisco, </w:t>
      </w:r>
      <w:sdt>
        <w:sdtPr>
          <w:rPr>
            <w:rStyle w:val="FormatoPAPcuerpo"/>
            <w:rFonts w:cs="Arial"/>
          </w:rPr>
          <w:alias w:val="mes y año"/>
          <w:tag w:val="mes y año"/>
          <w:id w:val="1722250908"/>
          <w:lock w:val="sdtLocked"/>
          <w:placeholder>
            <w:docPart w:val="51925A18AD6A45C59511EB9AA4958F5C"/>
          </w:placeholder>
          <w:date>
            <w:dateFormat w:val="MMMM' de 'yyyy"/>
            <w:lid w:val="es-MX"/>
            <w:storeMappedDataAs w:val="dateTime"/>
            <w:calendar w:val="gregorian"/>
          </w:date>
        </w:sdtPr>
        <w:sdtEndPr>
          <w:rPr>
            <w:rStyle w:val="DefaultParagraphFont"/>
            <w:rFonts w:asciiTheme="minorHAnsi" w:hAnsiTheme="minorHAnsi"/>
            <w:sz w:val="21"/>
          </w:rPr>
        </w:sdtEndPr>
        <w:sdtContent>
          <w:r w:rsidR="007231EB">
            <w:rPr>
              <w:rStyle w:val="FormatoPAPcuerpo"/>
              <w:rFonts w:cs="Arial"/>
            </w:rPr>
            <w:t>noviembre de 2024</w:t>
          </w:r>
        </w:sdtContent>
      </w:sdt>
      <w:r w:rsidRPr="00B80703">
        <w:rPr>
          <w:rFonts w:ascii="Arial" w:hAnsi="Arial" w:cs="Arial"/>
        </w:rPr>
        <w:t xml:space="preserve">  </w:t>
      </w:r>
    </w:p>
    <w:p w14:paraId="756EDED3" w14:textId="77777777" w:rsidR="004642EA" w:rsidRPr="00EE2161" w:rsidRDefault="004642EA" w:rsidP="004642EA">
      <w:pPr>
        <w:spacing w:line="360" w:lineRule="auto"/>
        <w:jc w:val="center"/>
        <w:rPr>
          <w:rFonts w:ascii="Arial" w:hAnsi="Arial" w:cs="Arial"/>
          <w:b/>
          <w:lang w:eastAsia="es-MX"/>
        </w:rPr>
      </w:pPr>
      <w:r w:rsidRPr="00EE2161">
        <w:rPr>
          <w:rFonts w:ascii="Arial" w:hAnsi="Arial" w:cs="Arial"/>
          <w:b/>
          <w:lang w:eastAsia="es-MX"/>
        </w:rPr>
        <w:lastRenderedPageBreak/>
        <w:t>ÍNDICE</w:t>
      </w:r>
    </w:p>
    <w:p w14:paraId="39673798" w14:textId="77777777" w:rsidR="004642EA" w:rsidRDefault="004642EA" w:rsidP="004642EA">
      <w:pPr>
        <w:spacing w:line="360" w:lineRule="auto"/>
        <w:jc w:val="center"/>
        <w:rPr>
          <w:rFonts w:ascii="Arial" w:hAnsi="Arial" w:cs="Arial"/>
          <w:b/>
          <w:lang w:eastAsia="es-MX"/>
        </w:rPr>
      </w:pPr>
    </w:p>
    <w:sdt>
      <w:sdtPr>
        <w:rPr>
          <w:rFonts w:ascii="Times New Roman" w:eastAsia="Times New Roman" w:hAnsi="Times New Roman" w:cs="Times New Roman"/>
          <w:color w:val="auto"/>
          <w:sz w:val="24"/>
          <w:szCs w:val="24"/>
          <w:lang w:val="es-ES" w:eastAsia="es-ES"/>
        </w:rPr>
        <w:id w:val="-1045207337"/>
        <w:docPartObj>
          <w:docPartGallery w:val="Table of Contents"/>
          <w:docPartUnique/>
        </w:docPartObj>
      </w:sdtPr>
      <w:sdtEndPr>
        <w:rPr>
          <w:rFonts w:asciiTheme="minorHAnsi" w:eastAsiaTheme="minorEastAsia" w:hAnsiTheme="minorHAnsi" w:cstheme="minorBidi"/>
          <w:b/>
          <w:sz w:val="21"/>
          <w:szCs w:val="21"/>
          <w:lang w:val="es-MX" w:eastAsia="en-US"/>
        </w:rPr>
      </w:sdtEndPr>
      <w:sdtContent>
        <w:p w14:paraId="64FFD045" w14:textId="36841A37" w:rsidR="00E24A5D" w:rsidRDefault="0057345C" w:rsidP="0057345C">
          <w:pPr>
            <w:pStyle w:val="TOCHeading"/>
            <w:rPr>
              <w:lang w:val="es-ES"/>
            </w:rPr>
          </w:pPr>
          <w:r>
            <w:rPr>
              <w:lang w:val="es-ES"/>
            </w:rPr>
            <w:t>Contenido</w:t>
          </w:r>
        </w:p>
        <w:p w14:paraId="4B475033" w14:textId="77777777" w:rsidR="0057345C" w:rsidRPr="0057345C" w:rsidRDefault="0057345C" w:rsidP="0057345C">
          <w:pPr>
            <w:rPr>
              <w:lang w:val="es-ES"/>
            </w:rPr>
          </w:pPr>
        </w:p>
        <w:p w14:paraId="1D81A6DF" w14:textId="01F96AB8" w:rsidR="00AA65E3" w:rsidRPr="00B80703" w:rsidRDefault="00E24A5D">
          <w:pPr>
            <w:pStyle w:val="TOC1"/>
            <w:tabs>
              <w:tab w:val="right" w:leader="dot" w:pos="8828"/>
            </w:tabs>
            <w:rPr>
              <w:rFonts w:ascii="Arial" w:hAnsi="Arial" w:cs="Arial"/>
              <w:sz w:val="22"/>
              <w:szCs w:val="22"/>
              <w:lang w:eastAsia="es-MX"/>
            </w:rPr>
          </w:pPr>
          <w:r w:rsidRPr="00BE4F09">
            <w:fldChar w:fldCharType="begin"/>
          </w:r>
          <w:r w:rsidRPr="00BE4F09">
            <w:instrText xml:space="preserve"> TOC \o "1-3" \h \z \u </w:instrText>
          </w:r>
          <w:r w:rsidRPr="00BE4F09">
            <w:fldChar w:fldCharType="separate"/>
          </w:r>
          <w:hyperlink w:anchor="_Toc473558682" w:history="1">
            <w:r w:rsidR="00AA65E3" w:rsidRPr="00B80703">
              <w:rPr>
                <w:rStyle w:val="Hyperlink"/>
                <w:rFonts w:ascii="Arial" w:hAnsi="Arial" w:cs="Arial"/>
                <w:lang w:eastAsia="es-MX"/>
              </w:rPr>
              <w:t>REPORTE PAP</w:t>
            </w:r>
            <w:r w:rsidR="00AA65E3" w:rsidRPr="00B80703">
              <w:rPr>
                <w:rFonts w:ascii="Arial" w:hAnsi="Arial" w:cs="Arial"/>
                <w:noProof/>
                <w:webHidden/>
              </w:rPr>
              <w:tab/>
            </w:r>
            <w:r w:rsidR="00AA65E3" w:rsidRPr="00B80703">
              <w:rPr>
                <w:rFonts w:ascii="Arial" w:hAnsi="Arial" w:cs="Arial"/>
                <w:noProof/>
                <w:webHidden/>
              </w:rPr>
              <w:fldChar w:fldCharType="begin"/>
            </w:r>
            <w:r w:rsidR="00AA65E3" w:rsidRPr="00B80703">
              <w:rPr>
                <w:rFonts w:ascii="Arial" w:hAnsi="Arial" w:cs="Arial"/>
                <w:noProof/>
                <w:webHidden/>
              </w:rPr>
              <w:instrText xml:space="preserve"> PAGEREF _Toc473558682 \h </w:instrText>
            </w:r>
            <w:r w:rsidR="00AA65E3" w:rsidRPr="00B80703">
              <w:rPr>
                <w:rFonts w:ascii="Arial" w:hAnsi="Arial" w:cs="Arial"/>
                <w:noProof/>
                <w:webHidden/>
              </w:rPr>
            </w:r>
            <w:r w:rsidR="00AA65E3" w:rsidRPr="00B80703">
              <w:rPr>
                <w:rFonts w:ascii="Arial" w:hAnsi="Arial" w:cs="Arial"/>
                <w:noProof/>
                <w:webHidden/>
              </w:rPr>
              <w:fldChar w:fldCharType="separate"/>
            </w:r>
            <w:r w:rsidR="00115960">
              <w:rPr>
                <w:rFonts w:ascii="Arial" w:hAnsi="Arial" w:cs="Arial"/>
                <w:noProof/>
                <w:webHidden/>
              </w:rPr>
              <w:t>2</w:t>
            </w:r>
            <w:r w:rsidR="00AA65E3" w:rsidRPr="00B80703">
              <w:rPr>
                <w:rFonts w:ascii="Arial" w:hAnsi="Arial" w:cs="Arial"/>
                <w:noProof/>
                <w:webHidden/>
              </w:rPr>
              <w:fldChar w:fldCharType="end"/>
            </w:r>
          </w:hyperlink>
        </w:p>
        <w:p w14:paraId="11EB781B" w14:textId="5436E692" w:rsidR="00AA65E3" w:rsidRPr="00B80703" w:rsidRDefault="00AA65E3">
          <w:pPr>
            <w:pStyle w:val="TOC2"/>
            <w:tabs>
              <w:tab w:val="right" w:leader="dot" w:pos="8828"/>
            </w:tabs>
            <w:rPr>
              <w:rFonts w:ascii="Arial" w:hAnsi="Arial" w:cs="Arial"/>
              <w:sz w:val="22"/>
              <w:szCs w:val="22"/>
              <w:lang w:eastAsia="es-MX"/>
            </w:rPr>
          </w:pPr>
          <w:hyperlink w:anchor="_Toc473558683" w:history="1">
            <w:r w:rsidRPr="00B80703">
              <w:rPr>
                <w:rStyle w:val="Hyperlink"/>
                <w:rFonts w:ascii="Arial" w:hAnsi="Arial" w:cs="Arial"/>
                <w:noProof/>
              </w:rPr>
              <w:t>Presentación Institucional de los Proyectos de Aplicación Profesional</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_Toc473558683 \h </w:instrText>
            </w:r>
            <w:r w:rsidRPr="00B80703">
              <w:rPr>
                <w:rFonts w:ascii="Arial" w:hAnsi="Arial" w:cs="Arial"/>
                <w:noProof/>
                <w:webHidden/>
              </w:rPr>
            </w:r>
            <w:r w:rsidRPr="00B80703">
              <w:rPr>
                <w:rFonts w:ascii="Arial" w:hAnsi="Arial" w:cs="Arial"/>
                <w:noProof/>
                <w:webHidden/>
              </w:rPr>
              <w:fldChar w:fldCharType="separate"/>
            </w:r>
            <w:r w:rsidR="00115960">
              <w:rPr>
                <w:rFonts w:ascii="Arial" w:hAnsi="Arial" w:cs="Arial"/>
                <w:noProof/>
                <w:webHidden/>
              </w:rPr>
              <w:t>2</w:t>
            </w:r>
            <w:r w:rsidRPr="00B80703">
              <w:rPr>
                <w:rFonts w:ascii="Arial" w:hAnsi="Arial" w:cs="Arial"/>
                <w:noProof/>
                <w:webHidden/>
              </w:rPr>
              <w:fldChar w:fldCharType="end"/>
            </w:r>
          </w:hyperlink>
        </w:p>
        <w:p w14:paraId="116B550A" w14:textId="5DE96193" w:rsidR="00AA65E3" w:rsidRPr="00B80703" w:rsidRDefault="00AA65E3">
          <w:pPr>
            <w:pStyle w:val="TOC2"/>
            <w:tabs>
              <w:tab w:val="right" w:leader="dot" w:pos="8828"/>
            </w:tabs>
            <w:rPr>
              <w:rFonts w:ascii="Arial" w:hAnsi="Arial" w:cs="Arial"/>
              <w:sz w:val="22"/>
              <w:szCs w:val="22"/>
              <w:lang w:eastAsia="es-MX"/>
            </w:rPr>
          </w:pPr>
          <w:hyperlink w:anchor="_Toc473558684" w:history="1">
            <w:r w:rsidRPr="00B80703">
              <w:rPr>
                <w:rStyle w:val="Hyperlink"/>
                <w:rFonts w:ascii="Arial" w:hAnsi="Arial" w:cs="Arial"/>
                <w:noProof/>
              </w:rPr>
              <w:t>Resumen</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_Toc473558684 \h </w:instrText>
            </w:r>
            <w:r w:rsidRPr="00B80703">
              <w:rPr>
                <w:rFonts w:ascii="Arial" w:hAnsi="Arial" w:cs="Arial"/>
                <w:noProof/>
                <w:webHidden/>
              </w:rPr>
            </w:r>
            <w:r w:rsidRPr="00B80703">
              <w:rPr>
                <w:rFonts w:ascii="Arial" w:hAnsi="Arial" w:cs="Arial"/>
                <w:noProof/>
                <w:webHidden/>
              </w:rPr>
              <w:fldChar w:fldCharType="separate"/>
            </w:r>
            <w:r w:rsidR="00115960">
              <w:rPr>
                <w:rFonts w:ascii="Arial" w:hAnsi="Arial" w:cs="Arial"/>
                <w:noProof/>
                <w:webHidden/>
              </w:rPr>
              <w:t>2</w:t>
            </w:r>
            <w:r w:rsidRPr="00B80703">
              <w:rPr>
                <w:rFonts w:ascii="Arial" w:hAnsi="Arial" w:cs="Arial"/>
                <w:noProof/>
                <w:webHidden/>
              </w:rPr>
              <w:fldChar w:fldCharType="end"/>
            </w:r>
          </w:hyperlink>
        </w:p>
        <w:p w14:paraId="5DAA2112" w14:textId="0E6646A7" w:rsidR="00AA65E3" w:rsidRPr="00B80703" w:rsidRDefault="00AA65E3">
          <w:pPr>
            <w:pStyle w:val="TOC2"/>
            <w:tabs>
              <w:tab w:val="right" w:leader="dot" w:pos="8828"/>
            </w:tabs>
            <w:rPr>
              <w:rFonts w:ascii="Arial" w:hAnsi="Arial" w:cs="Arial"/>
              <w:sz w:val="22"/>
              <w:szCs w:val="22"/>
              <w:lang w:eastAsia="es-MX"/>
            </w:rPr>
          </w:pPr>
          <w:r>
            <w:fldChar w:fldCharType="begin"/>
          </w:r>
          <w:r>
            <w:instrText>HYPERLINK \l "_Toc473558685"</w:instrText>
          </w:r>
          <w:r>
            <w:fldChar w:fldCharType="separate"/>
          </w:r>
          <w:r w:rsidRPr="00B80703">
            <w:rPr>
              <w:rStyle w:val="Hyperlink"/>
              <w:rFonts w:ascii="Arial" w:hAnsi="Arial" w:cs="Arial"/>
              <w:noProof/>
            </w:rPr>
            <w:t>1. Introducción</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_Toc473558685 \h </w:instrText>
          </w:r>
          <w:r w:rsidRPr="00B80703">
            <w:rPr>
              <w:rFonts w:ascii="Arial" w:hAnsi="Arial" w:cs="Arial"/>
              <w:noProof/>
              <w:webHidden/>
            </w:rPr>
          </w:r>
          <w:r w:rsidRPr="00B80703">
            <w:rPr>
              <w:rFonts w:ascii="Arial" w:hAnsi="Arial" w:cs="Arial"/>
              <w:noProof/>
              <w:webHidden/>
            </w:rPr>
            <w:fldChar w:fldCharType="separate"/>
          </w:r>
          <w:ins w:id="0" w:author="ENRIQUEZ NARES, DIEGO EMILIO" w:date="2024-11-20T23:58:00Z" w16du:dateUtc="2024-11-21T05:58:00Z">
            <w:r w:rsidR="00115960">
              <w:rPr>
                <w:rFonts w:ascii="Arial" w:hAnsi="Arial" w:cs="Arial"/>
                <w:noProof/>
                <w:webHidden/>
              </w:rPr>
              <w:t>3</w:t>
            </w:r>
          </w:ins>
          <w:del w:id="1" w:author="ENRIQUEZ NARES, DIEGO EMILIO" w:date="2024-11-20T23:57:00Z" w16du:dateUtc="2024-11-21T05:57:00Z">
            <w:r w:rsidRPr="00B80703" w:rsidDel="00B77A32">
              <w:rPr>
                <w:rFonts w:ascii="Arial" w:hAnsi="Arial" w:cs="Arial"/>
                <w:noProof/>
                <w:webHidden/>
              </w:rPr>
              <w:delText>2</w:delText>
            </w:r>
          </w:del>
          <w:r w:rsidRPr="00B80703">
            <w:rPr>
              <w:rFonts w:ascii="Arial" w:hAnsi="Arial" w:cs="Arial"/>
              <w:noProof/>
              <w:webHidden/>
            </w:rPr>
            <w:fldChar w:fldCharType="end"/>
          </w:r>
          <w:r>
            <w:fldChar w:fldCharType="end"/>
          </w:r>
        </w:p>
        <w:p w14:paraId="62C39178" w14:textId="1BFBFE01" w:rsidR="00AA65E3" w:rsidRPr="00B80703" w:rsidRDefault="00AA65E3">
          <w:pPr>
            <w:pStyle w:val="TOC3"/>
            <w:tabs>
              <w:tab w:val="right" w:leader="dot" w:pos="8828"/>
            </w:tabs>
            <w:rPr>
              <w:rFonts w:ascii="Arial" w:hAnsi="Arial" w:cs="Arial"/>
              <w:sz w:val="22"/>
              <w:szCs w:val="22"/>
              <w:lang w:eastAsia="es-MX"/>
            </w:rPr>
          </w:pPr>
          <w:r>
            <w:fldChar w:fldCharType="begin"/>
          </w:r>
          <w:r>
            <w:instrText>HYPERLINK \l "_Toc473558686"</w:instrText>
          </w:r>
          <w:r>
            <w:fldChar w:fldCharType="separate"/>
          </w:r>
          <w:r w:rsidRPr="00B80703">
            <w:rPr>
              <w:rStyle w:val="Hyperlink"/>
              <w:rFonts w:ascii="Arial" w:hAnsi="Arial" w:cs="Arial"/>
              <w:noProof/>
            </w:rPr>
            <w:t>1.1. Objetivos</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_Toc473558686 \h </w:instrText>
          </w:r>
          <w:r w:rsidRPr="00B80703">
            <w:rPr>
              <w:rFonts w:ascii="Arial" w:hAnsi="Arial" w:cs="Arial"/>
              <w:noProof/>
              <w:webHidden/>
            </w:rPr>
          </w:r>
          <w:r w:rsidRPr="00B80703">
            <w:rPr>
              <w:rFonts w:ascii="Arial" w:hAnsi="Arial" w:cs="Arial"/>
              <w:noProof/>
              <w:webHidden/>
            </w:rPr>
            <w:fldChar w:fldCharType="separate"/>
          </w:r>
          <w:ins w:id="2" w:author="ENRIQUEZ NARES, DIEGO EMILIO" w:date="2024-11-20T23:58:00Z" w16du:dateUtc="2024-11-21T05:58:00Z">
            <w:r w:rsidR="00115960">
              <w:rPr>
                <w:rFonts w:ascii="Arial" w:hAnsi="Arial" w:cs="Arial"/>
                <w:noProof/>
                <w:webHidden/>
              </w:rPr>
              <w:t>3</w:t>
            </w:r>
          </w:ins>
          <w:del w:id="3" w:author="ENRIQUEZ NARES, DIEGO EMILIO" w:date="2024-11-20T23:57:00Z" w16du:dateUtc="2024-11-21T05:57:00Z">
            <w:r w:rsidRPr="00B80703" w:rsidDel="00B77A32">
              <w:rPr>
                <w:rFonts w:ascii="Arial" w:hAnsi="Arial" w:cs="Arial"/>
                <w:noProof/>
                <w:webHidden/>
              </w:rPr>
              <w:delText>2</w:delText>
            </w:r>
          </w:del>
          <w:r w:rsidRPr="00B80703">
            <w:rPr>
              <w:rFonts w:ascii="Arial" w:hAnsi="Arial" w:cs="Arial"/>
              <w:noProof/>
              <w:webHidden/>
            </w:rPr>
            <w:fldChar w:fldCharType="end"/>
          </w:r>
          <w:r>
            <w:fldChar w:fldCharType="end"/>
          </w:r>
        </w:p>
        <w:p w14:paraId="03B091F2" w14:textId="5CE42779" w:rsidR="00AA65E3" w:rsidRPr="00B80703" w:rsidRDefault="00AA65E3">
          <w:pPr>
            <w:pStyle w:val="TOC3"/>
            <w:tabs>
              <w:tab w:val="right" w:leader="dot" w:pos="8828"/>
            </w:tabs>
            <w:rPr>
              <w:rFonts w:ascii="Arial" w:hAnsi="Arial" w:cs="Arial"/>
              <w:sz w:val="22"/>
              <w:szCs w:val="22"/>
              <w:lang w:eastAsia="es-MX"/>
            </w:rPr>
          </w:pPr>
          <w:r>
            <w:fldChar w:fldCharType="begin"/>
          </w:r>
          <w:r>
            <w:instrText>HYPERLINK \l "_Toc473558687"</w:instrText>
          </w:r>
          <w:r>
            <w:fldChar w:fldCharType="separate"/>
          </w:r>
          <w:r w:rsidRPr="00B80703">
            <w:rPr>
              <w:rStyle w:val="Hyperlink"/>
              <w:rFonts w:ascii="Arial" w:hAnsi="Arial" w:cs="Arial"/>
              <w:noProof/>
            </w:rPr>
            <w:t>1.2. Justificación</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_Toc473558687 \h </w:instrText>
          </w:r>
          <w:r w:rsidRPr="00B80703">
            <w:rPr>
              <w:rFonts w:ascii="Arial" w:hAnsi="Arial" w:cs="Arial"/>
              <w:noProof/>
              <w:webHidden/>
            </w:rPr>
          </w:r>
          <w:r w:rsidRPr="00B80703">
            <w:rPr>
              <w:rFonts w:ascii="Arial" w:hAnsi="Arial" w:cs="Arial"/>
              <w:noProof/>
              <w:webHidden/>
            </w:rPr>
            <w:fldChar w:fldCharType="separate"/>
          </w:r>
          <w:ins w:id="4" w:author="ENRIQUEZ NARES, DIEGO EMILIO" w:date="2024-11-20T23:58:00Z" w16du:dateUtc="2024-11-21T05:58:00Z">
            <w:r w:rsidR="00115960">
              <w:rPr>
                <w:rFonts w:ascii="Arial" w:hAnsi="Arial" w:cs="Arial"/>
                <w:noProof/>
                <w:webHidden/>
              </w:rPr>
              <w:t>4</w:t>
            </w:r>
          </w:ins>
          <w:del w:id="5" w:author="ENRIQUEZ NARES, DIEGO EMILIO" w:date="2024-11-20T23:57:00Z" w16du:dateUtc="2024-11-21T05:57:00Z">
            <w:r w:rsidRPr="00B80703" w:rsidDel="00B77A32">
              <w:rPr>
                <w:rFonts w:ascii="Arial" w:hAnsi="Arial" w:cs="Arial"/>
                <w:noProof/>
                <w:webHidden/>
              </w:rPr>
              <w:delText>3</w:delText>
            </w:r>
          </w:del>
          <w:r w:rsidRPr="00B80703">
            <w:rPr>
              <w:rFonts w:ascii="Arial" w:hAnsi="Arial" w:cs="Arial"/>
              <w:noProof/>
              <w:webHidden/>
            </w:rPr>
            <w:fldChar w:fldCharType="end"/>
          </w:r>
          <w:r>
            <w:fldChar w:fldCharType="end"/>
          </w:r>
        </w:p>
        <w:p w14:paraId="27DBB33A" w14:textId="0AF7AB1E" w:rsidR="00AA65E3" w:rsidRPr="00B80703" w:rsidRDefault="00AA65E3">
          <w:pPr>
            <w:pStyle w:val="TOC3"/>
            <w:tabs>
              <w:tab w:val="right" w:leader="dot" w:pos="8828"/>
            </w:tabs>
            <w:rPr>
              <w:rFonts w:ascii="Arial" w:hAnsi="Arial" w:cs="Arial"/>
              <w:sz w:val="22"/>
              <w:szCs w:val="22"/>
              <w:lang w:eastAsia="es-MX"/>
            </w:rPr>
          </w:pPr>
          <w:r>
            <w:fldChar w:fldCharType="begin"/>
          </w:r>
          <w:r>
            <w:instrText>HYPERLINK \l "_Toc473558688"</w:instrText>
          </w:r>
          <w:r>
            <w:fldChar w:fldCharType="separate"/>
          </w:r>
          <w:r w:rsidRPr="00B80703">
            <w:rPr>
              <w:rStyle w:val="Hyperlink"/>
              <w:rFonts w:ascii="Arial" w:hAnsi="Arial" w:cs="Arial"/>
              <w:noProof/>
            </w:rPr>
            <w:t>1.3 Antecedentes</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_Toc473558688 \h </w:instrText>
          </w:r>
          <w:r w:rsidRPr="00B80703">
            <w:rPr>
              <w:rFonts w:ascii="Arial" w:hAnsi="Arial" w:cs="Arial"/>
              <w:noProof/>
              <w:webHidden/>
            </w:rPr>
          </w:r>
          <w:r w:rsidRPr="00B80703">
            <w:rPr>
              <w:rFonts w:ascii="Arial" w:hAnsi="Arial" w:cs="Arial"/>
              <w:noProof/>
              <w:webHidden/>
            </w:rPr>
            <w:fldChar w:fldCharType="separate"/>
          </w:r>
          <w:ins w:id="6" w:author="ENRIQUEZ NARES, DIEGO EMILIO" w:date="2024-11-20T23:58:00Z" w16du:dateUtc="2024-11-21T05:58:00Z">
            <w:r w:rsidR="00115960">
              <w:rPr>
                <w:rFonts w:ascii="Arial" w:hAnsi="Arial" w:cs="Arial"/>
                <w:noProof/>
                <w:webHidden/>
              </w:rPr>
              <w:t>4</w:t>
            </w:r>
          </w:ins>
          <w:del w:id="7" w:author="ENRIQUEZ NARES, DIEGO EMILIO" w:date="2024-11-20T23:57:00Z" w16du:dateUtc="2024-11-21T05:57:00Z">
            <w:r w:rsidRPr="00B80703" w:rsidDel="00B77A32">
              <w:rPr>
                <w:rFonts w:ascii="Arial" w:hAnsi="Arial" w:cs="Arial"/>
                <w:noProof/>
                <w:webHidden/>
              </w:rPr>
              <w:delText>3</w:delText>
            </w:r>
          </w:del>
          <w:r w:rsidRPr="00B80703">
            <w:rPr>
              <w:rFonts w:ascii="Arial" w:hAnsi="Arial" w:cs="Arial"/>
              <w:noProof/>
              <w:webHidden/>
            </w:rPr>
            <w:fldChar w:fldCharType="end"/>
          </w:r>
          <w:r>
            <w:fldChar w:fldCharType="end"/>
          </w:r>
        </w:p>
        <w:p w14:paraId="32778865" w14:textId="07BA0A37" w:rsidR="00AA65E3" w:rsidRPr="00B80703" w:rsidRDefault="00AA65E3">
          <w:pPr>
            <w:pStyle w:val="TOC3"/>
            <w:tabs>
              <w:tab w:val="right" w:leader="dot" w:pos="8828"/>
            </w:tabs>
            <w:rPr>
              <w:rFonts w:ascii="Arial" w:hAnsi="Arial" w:cs="Arial"/>
              <w:sz w:val="22"/>
              <w:szCs w:val="22"/>
              <w:lang w:eastAsia="es-MX"/>
            </w:rPr>
          </w:pPr>
          <w:r>
            <w:fldChar w:fldCharType="begin"/>
          </w:r>
          <w:r>
            <w:instrText>HYPERLINK \l "_Toc473558689"</w:instrText>
          </w:r>
          <w:r>
            <w:fldChar w:fldCharType="separate"/>
          </w:r>
          <w:r w:rsidRPr="00B80703">
            <w:rPr>
              <w:rStyle w:val="Hyperlink"/>
              <w:rFonts w:ascii="Arial" w:hAnsi="Arial" w:cs="Arial"/>
              <w:noProof/>
            </w:rPr>
            <w:t>1.4. Contexto</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_Toc473558689 \h </w:instrText>
          </w:r>
          <w:r w:rsidRPr="00B80703">
            <w:rPr>
              <w:rFonts w:ascii="Arial" w:hAnsi="Arial" w:cs="Arial"/>
              <w:noProof/>
              <w:webHidden/>
            </w:rPr>
          </w:r>
          <w:r w:rsidRPr="00B80703">
            <w:rPr>
              <w:rFonts w:ascii="Arial" w:hAnsi="Arial" w:cs="Arial"/>
              <w:noProof/>
              <w:webHidden/>
            </w:rPr>
            <w:fldChar w:fldCharType="separate"/>
          </w:r>
          <w:ins w:id="8" w:author="ENRIQUEZ NARES, DIEGO EMILIO" w:date="2024-11-20T23:58:00Z" w16du:dateUtc="2024-11-21T05:58:00Z">
            <w:r w:rsidR="00115960">
              <w:rPr>
                <w:rFonts w:ascii="Arial" w:hAnsi="Arial" w:cs="Arial"/>
                <w:noProof/>
                <w:webHidden/>
              </w:rPr>
              <w:t>5</w:t>
            </w:r>
          </w:ins>
          <w:del w:id="9" w:author="ENRIQUEZ NARES, DIEGO EMILIO" w:date="2024-11-20T23:57:00Z" w16du:dateUtc="2024-11-21T05:57:00Z">
            <w:r w:rsidRPr="00B80703" w:rsidDel="00B77A32">
              <w:rPr>
                <w:rFonts w:ascii="Arial" w:hAnsi="Arial" w:cs="Arial"/>
                <w:noProof/>
                <w:webHidden/>
              </w:rPr>
              <w:delText>3</w:delText>
            </w:r>
          </w:del>
          <w:r w:rsidRPr="00B80703">
            <w:rPr>
              <w:rFonts w:ascii="Arial" w:hAnsi="Arial" w:cs="Arial"/>
              <w:noProof/>
              <w:webHidden/>
            </w:rPr>
            <w:fldChar w:fldCharType="end"/>
          </w:r>
          <w:r>
            <w:fldChar w:fldCharType="end"/>
          </w:r>
        </w:p>
        <w:p w14:paraId="2EB859BE" w14:textId="6F04D4E3" w:rsidR="00AA65E3" w:rsidRPr="00B80703" w:rsidRDefault="00AA65E3">
          <w:pPr>
            <w:pStyle w:val="TOC2"/>
            <w:tabs>
              <w:tab w:val="right" w:leader="dot" w:pos="8828"/>
            </w:tabs>
            <w:rPr>
              <w:rFonts w:ascii="Arial" w:hAnsi="Arial" w:cs="Arial"/>
              <w:sz w:val="22"/>
              <w:szCs w:val="22"/>
              <w:lang w:eastAsia="es-MX"/>
            </w:rPr>
          </w:pPr>
          <w:r>
            <w:fldChar w:fldCharType="begin"/>
          </w:r>
          <w:r>
            <w:instrText>HYPERLINK \l "_Toc473558690"</w:instrText>
          </w:r>
          <w:r>
            <w:fldChar w:fldCharType="separate"/>
          </w:r>
          <w:r w:rsidRPr="00B80703">
            <w:rPr>
              <w:rStyle w:val="Hyperlink"/>
              <w:rFonts w:ascii="Arial" w:hAnsi="Arial" w:cs="Arial"/>
              <w:noProof/>
            </w:rPr>
            <w:t>2. Desarrollo</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_Toc473558690 \h </w:instrText>
          </w:r>
          <w:r w:rsidRPr="00B80703">
            <w:rPr>
              <w:rFonts w:ascii="Arial" w:hAnsi="Arial" w:cs="Arial"/>
              <w:noProof/>
              <w:webHidden/>
            </w:rPr>
          </w:r>
          <w:r w:rsidRPr="00B80703">
            <w:rPr>
              <w:rFonts w:ascii="Arial" w:hAnsi="Arial" w:cs="Arial"/>
              <w:noProof/>
              <w:webHidden/>
            </w:rPr>
            <w:fldChar w:fldCharType="separate"/>
          </w:r>
          <w:ins w:id="10" w:author="ENRIQUEZ NARES, DIEGO EMILIO" w:date="2024-11-20T23:58:00Z" w16du:dateUtc="2024-11-21T05:58:00Z">
            <w:r w:rsidR="00115960">
              <w:rPr>
                <w:rFonts w:ascii="Arial" w:hAnsi="Arial" w:cs="Arial"/>
                <w:noProof/>
                <w:webHidden/>
              </w:rPr>
              <w:t>6</w:t>
            </w:r>
          </w:ins>
          <w:del w:id="11" w:author="ENRIQUEZ NARES, DIEGO EMILIO" w:date="2024-11-20T23:57:00Z" w16du:dateUtc="2024-11-21T05:57:00Z">
            <w:r w:rsidRPr="00B80703" w:rsidDel="00B77A32">
              <w:rPr>
                <w:rFonts w:ascii="Arial" w:hAnsi="Arial" w:cs="Arial"/>
                <w:noProof/>
                <w:webHidden/>
              </w:rPr>
              <w:delText>3</w:delText>
            </w:r>
          </w:del>
          <w:r w:rsidRPr="00B80703">
            <w:rPr>
              <w:rFonts w:ascii="Arial" w:hAnsi="Arial" w:cs="Arial"/>
              <w:noProof/>
              <w:webHidden/>
            </w:rPr>
            <w:fldChar w:fldCharType="end"/>
          </w:r>
          <w:r>
            <w:fldChar w:fldCharType="end"/>
          </w:r>
        </w:p>
        <w:p w14:paraId="715799B3" w14:textId="5BE24826" w:rsidR="00AA65E3" w:rsidRPr="00B80703" w:rsidRDefault="00AA65E3">
          <w:pPr>
            <w:pStyle w:val="TOC3"/>
            <w:tabs>
              <w:tab w:val="right" w:leader="dot" w:pos="8828"/>
            </w:tabs>
            <w:rPr>
              <w:rFonts w:ascii="Arial" w:hAnsi="Arial" w:cs="Arial"/>
              <w:sz w:val="22"/>
              <w:szCs w:val="22"/>
              <w:lang w:eastAsia="es-MX"/>
            </w:rPr>
          </w:pPr>
          <w:r>
            <w:fldChar w:fldCharType="begin"/>
          </w:r>
          <w:r>
            <w:instrText>HYPERLINK \l "_Toc473558691"</w:instrText>
          </w:r>
          <w:r>
            <w:fldChar w:fldCharType="separate"/>
          </w:r>
          <w:r w:rsidRPr="00B80703">
            <w:rPr>
              <w:rStyle w:val="Hyperlink"/>
              <w:rFonts w:ascii="Arial" w:hAnsi="Arial" w:cs="Arial"/>
              <w:noProof/>
            </w:rPr>
            <w:t>2.1. Sustento teórico y metodológico</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_Toc473558691 \h </w:instrText>
          </w:r>
          <w:r w:rsidRPr="00B80703">
            <w:rPr>
              <w:rFonts w:ascii="Arial" w:hAnsi="Arial" w:cs="Arial"/>
              <w:noProof/>
              <w:webHidden/>
            </w:rPr>
          </w:r>
          <w:r w:rsidRPr="00B80703">
            <w:rPr>
              <w:rFonts w:ascii="Arial" w:hAnsi="Arial" w:cs="Arial"/>
              <w:noProof/>
              <w:webHidden/>
            </w:rPr>
            <w:fldChar w:fldCharType="separate"/>
          </w:r>
          <w:ins w:id="12" w:author="ENRIQUEZ NARES, DIEGO EMILIO" w:date="2024-11-20T23:58:00Z" w16du:dateUtc="2024-11-21T05:58:00Z">
            <w:r w:rsidR="00115960">
              <w:rPr>
                <w:rFonts w:ascii="Arial" w:hAnsi="Arial" w:cs="Arial"/>
                <w:noProof/>
                <w:webHidden/>
              </w:rPr>
              <w:t>6</w:t>
            </w:r>
          </w:ins>
          <w:del w:id="13" w:author="ENRIQUEZ NARES, DIEGO EMILIO" w:date="2024-11-20T23:57:00Z" w16du:dateUtc="2024-11-21T05:57:00Z">
            <w:r w:rsidRPr="00B80703" w:rsidDel="00B77A32">
              <w:rPr>
                <w:rFonts w:ascii="Arial" w:hAnsi="Arial" w:cs="Arial"/>
                <w:noProof/>
                <w:webHidden/>
              </w:rPr>
              <w:delText>3</w:delText>
            </w:r>
          </w:del>
          <w:r w:rsidRPr="00B80703">
            <w:rPr>
              <w:rFonts w:ascii="Arial" w:hAnsi="Arial" w:cs="Arial"/>
              <w:noProof/>
              <w:webHidden/>
            </w:rPr>
            <w:fldChar w:fldCharType="end"/>
          </w:r>
          <w:r>
            <w:fldChar w:fldCharType="end"/>
          </w:r>
        </w:p>
        <w:p w14:paraId="48B05366" w14:textId="1CD5386F" w:rsidR="00AA65E3" w:rsidRPr="00B80703" w:rsidRDefault="00AA65E3">
          <w:pPr>
            <w:pStyle w:val="TOC3"/>
            <w:tabs>
              <w:tab w:val="right" w:leader="dot" w:pos="8828"/>
            </w:tabs>
            <w:rPr>
              <w:rFonts w:ascii="Arial" w:hAnsi="Arial" w:cs="Arial"/>
              <w:sz w:val="22"/>
              <w:szCs w:val="22"/>
              <w:lang w:eastAsia="es-MX"/>
            </w:rPr>
          </w:pPr>
          <w:r>
            <w:fldChar w:fldCharType="begin"/>
          </w:r>
          <w:r>
            <w:instrText>HYPERLINK \l "_Toc473558692"</w:instrText>
          </w:r>
          <w:r>
            <w:fldChar w:fldCharType="separate"/>
          </w:r>
          <w:r w:rsidRPr="00B80703">
            <w:rPr>
              <w:rStyle w:val="Hyperlink"/>
              <w:rFonts w:ascii="Arial" w:hAnsi="Arial" w:cs="Arial"/>
              <w:noProof/>
            </w:rPr>
            <w:t>2.2. Planeación y seguimiento del proyecto</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_Toc473558692 \h </w:instrText>
          </w:r>
          <w:r w:rsidRPr="00B80703">
            <w:rPr>
              <w:rFonts w:ascii="Arial" w:hAnsi="Arial" w:cs="Arial"/>
              <w:noProof/>
              <w:webHidden/>
            </w:rPr>
          </w:r>
          <w:r w:rsidRPr="00B80703">
            <w:rPr>
              <w:rFonts w:ascii="Arial" w:hAnsi="Arial" w:cs="Arial"/>
              <w:noProof/>
              <w:webHidden/>
            </w:rPr>
            <w:fldChar w:fldCharType="separate"/>
          </w:r>
          <w:ins w:id="14" w:author="ENRIQUEZ NARES, DIEGO EMILIO" w:date="2024-11-20T23:58:00Z" w16du:dateUtc="2024-11-21T05:58:00Z">
            <w:r w:rsidR="00115960">
              <w:rPr>
                <w:rFonts w:ascii="Arial" w:hAnsi="Arial" w:cs="Arial"/>
                <w:noProof/>
                <w:webHidden/>
              </w:rPr>
              <w:t>7</w:t>
            </w:r>
          </w:ins>
          <w:del w:id="15" w:author="ENRIQUEZ NARES, DIEGO EMILIO" w:date="2024-11-20T23:57:00Z" w16du:dateUtc="2024-11-21T05:57:00Z">
            <w:r w:rsidRPr="00B80703" w:rsidDel="00B77A32">
              <w:rPr>
                <w:rFonts w:ascii="Arial" w:hAnsi="Arial" w:cs="Arial"/>
                <w:noProof/>
                <w:webHidden/>
              </w:rPr>
              <w:delText>3</w:delText>
            </w:r>
          </w:del>
          <w:r w:rsidRPr="00B80703">
            <w:rPr>
              <w:rFonts w:ascii="Arial" w:hAnsi="Arial" w:cs="Arial"/>
              <w:noProof/>
              <w:webHidden/>
            </w:rPr>
            <w:fldChar w:fldCharType="end"/>
          </w:r>
          <w:r>
            <w:fldChar w:fldCharType="end"/>
          </w:r>
        </w:p>
        <w:p w14:paraId="2F7C5522" w14:textId="29EC8CB3" w:rsidR="00AA65E3" w:rsidRPr="00B80703" w:rsidRDefault="00AA65E3">
          <w:pPr>
            <w:pStyle w:val="TOC2"/>
            <w:tabs>
              <w:tab w:val="right" w:leader="dot" w:pos="8828"/>
            </w:tabs>
            <w:rPr>
              <w:rFonts w:ascii="Arial" w:hAnsi="Arial" w:cs="Arial"/>
              <w:sz w:val="22"/>
              <w:szCs w:val="22"/>
              <w:lang w:eastAsia="es-MX"/>
            </w:rPr>
          </w:pPr>
          <w:r>
            <w:fldChar w:fldCharType="begin"/>
          </w:r>
          <w:r>
            <w:instrText>HYPERLINK \l "_Toc473558693"</w:instrText>
          </w:r>
          <w:r>
            <w:fldChar w:fldCharType="separate"/>
          </w:r>
          <w:r w:rsidRPr="00B80703">
            <w:rPr>
              <w:rStyle w:val="Hyperlink"/>
              <w:rFonts w:ascii="Arial" w:hAnsi="Arial" w:cs="Arial"/>
              <w:noProof/>
            </w:rPr>
            <w:t>3. Resultados del trabajo profesional</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_Toc473558693 \h </w:instrText>
          </w:r>
          <w:r w:rsidRPr="00B80703">
            <w:rPr>
              <w:rFonts w:ascii="Arial" w:hAnsi="Arial" w:cs="Arial"/>
              <w:noProof/>
              <w:webHidden/>
            </w:rPr>
          </w:r>
          <w:r w:rsidRPr="00B80703">
            <w:rPr>
              <w:rFonts w:ascii="Arial" w:hAnsi="Arial" w:cs="Arial"/>
              <w:noProof/>
              <w:webHidden/>
            </w:rPr>
            <w:fldChar w:fldCharType="separate"/>
          </w:r>
          <w:ins w:id="16" w:author="ENRIQUEZ NARES, DIEGO EMILIO" w:date="2024-11-20T23:58:00Z" w16du:dateUtc="2024-11-21T05:58:00Z">
            <w:r w:rsidR="00115960">
              <w:rPr>
                <w:rFonts w:ascii="Arial" w:hAnsi="Arial" w:cs="Arial"/>
                <w:noProof/>
                <w:webHidden/>
              </w:rPr>
              <w:t>13</w:t>
            </w:r>
          </w:ins>
          <w:del w:id="17" w:author="ENRIQUEZ NARES, DIEGO EMILIO" w:date="2024-11-20T23:57:00Z" w16du:dateUtc="2024-11-21T05:57:00Z">
            <w:r w:rsidRPr="00B80703" w:rsidDel="00B77A32">
              <w:rPr>
                <w:rFonts w:ascii="Arial" w:hAnsi="Arial" w:cs="Arial"/>
                <w:noProof/>
                <w:webHidden/>
              </w:rPr>
              <w:delText>4</w:delText>
            </w:r>
          </w:del>
          <w:r w:rsidRPr="00B80703">
            <w:rPr>
              <w:rFonts w:ascii="Arial" w:hAnsi="Arial" w:cs="Arial"/>
              <w:noProof/>
              <w:webHidden/>
            </w:rPr>
            <w:fldChar w:fldCharType="end"/>
          </w:r>
          <w:r>
            <w:fldChar w:fldCharType="end"/>
          </w:r>
        </w:p>
        <w:p w14:paraId="4FDAD477" w14:textId="5CD9ADF8" w:rsidR="00AA65E3" w:rsidRPr="00B80703" w:rsidRDefault="00AA65E3">
          <w:pPr>
            <w:pStyle w:val="TOC2"/>
            <w:tabs>
              <w:tab w:val="right" w:leader="dot" w:pos="8828"/>
            </w:tabs>
            <w:rPr>
              <w:rFonts w:ascii="Arial" w:hAnsi="Arial" w:cs="Arial"/>
              <w:sz w:val="22"/>
              <w:szCs w:val="22"/>
              <w:lang w:eastAsia="es-MX"/>
            </w:rPr>
          </w:pPr>
          <w:r>
            <w:fldChar w:fldCharType="begin"/>
          </w:r>
          <w:r>
            <w:instrText>HYPERLINK \l "_Toc473558694"</w:instrText>
          </w:r>
          <w:r>
            <w:fldChar w:fldCharType="separate"/>
          </w:r>
          <w:r w:rsidRPr="00B80703">
            <w:rPr>
              <w:rStyle w:val="Hyperlink"/>
              <w:rFonts w:ascii="Arial" w:hAnsi="Arial" w:cs="Arial"/>
              <w:noProof/>
            </w:rPr>
            <w:t>4. Reflexiones del alumno o alumnos sobre sus aprendizajes, las implicaciones éticas y los aportes sociales del proyecto</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_Toc473558694 \h </w:instrText>
          </w:r>
          <w:r w:rsidRPr="00B80703">
            <w:rPr>
              <w:rFonts w:ascii="Arial" w:hAnsi="Arial" w:cs="Arial"/>
              <w:noProof/>
              <w:webHidden/>
            </w:rPr>
          </w:r>
          <w:r w:rsidRPr="00B80703">
            <w:rPr>
              <w:rFonts w:ascii="Arial" w:hAnsi="Arial" w:cs="Arial"/>
              <w:noProof/>
              <w:webHidden/>
            </w:rPr>
            <w:fldChar w:fldCharType="separate"/>
          </w:r>
          <w:ins w:id="18" w:author="ENRIQUEZ NARES, DIEGO EMILIO" w:date="2024-11-20T23:58:00Z" w16du:dateUtc="2024-11-21T05:58:00Z">
            <w:r w:rsidR="00115960">
              <w:rPr>
                <w:rFonts w:ascii="Arial" w:hAnsi="Arial" w:cs="Arial"/>
                <w:noProof/>
                <w:webHidden/>
              </w:rPr>
              <w:t>17</w:t>
            </w:r>
          </w:ins>
          <w:del w:id="19" w:author="ENRIQUEZ NARES, DIEGO EMILIO" w:date="2024-11-20T23:57:00Z" w16du:dateUtc="2024-11-21T05:57:00Z">
            <w:r w:rsidRPr="00B80703" w:rsidDel="00B77A32">
              <w:rPr>
                <w:rFonts w:ascii="Arial" w:hAnsi="Arial" w:cs="Arial"/>
                <w:noProof/>
                <w:webHidden/>
              </w:rPr>
              <w:delText>4</w:delText>
            </w:r>
          </w:del>
          <w:r w:rsidRPr="00B80703">
            <w:rPr>
              <w:rFonts w:ascii="Arial" w:hAnsi="Arial" w:cs="Arial"/>
              <w:noProof/>
              <w:webHidden/>
            </w:rPr>
            <w:fldChar w:fldCharType="end"/>
          </w:r>
          <w:r>
            <w:fldChar w:fldCharType="end"/>
          </w:r>
        </w:p>
        <w:p w14:paraId="1915AE47" w14:textId="175E4F46" w:rsidR="00AA65E3" w:rsidRPr="00B80703" w:rsidRDefault="00AA65E3">
          <w:pPr>
            <w:pStyle w:val="TOC2"/>
            <w:tabs>
              <w:tab w:val="right" w:leader="dot" w:pos="8828"/>
            </w:tabs>
            <w:rPr>
              <w:rFonts w:ascii="Arial" w:hAnsi="Arial" w:cs="Arial"/>
              <w:sz w:val="22"/>
              <w:szCs w:val="22"/>
              <w:lang w:eastAsia="es-MX"/>
            </w:rPr>
          </w:pPr>
          <w:r>
            <w:fldChar w:fldCharType="begin"/>
          </w:r>
          <w:r>
            <w:instrText>HYPERLINK \l "_Toc473558695"</w:instrText>
          </w:r>
          <w:r>
            <w:fldChar w:fldCharType="separate"/>
          </w:r>
          <w:r w:rsidRPr="00B80703">
            <w:rPr>
              <w:rStyle w:val="Hyperlink"/>
              <w:rFonts w:ascii="Arial" w:hAnsi="Arial" w:cs="Arial"/>
              <w:noProof/>
            </w:rPr>
            <w:t>5. Conclusiones</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_Toc473558695 \h </w:instrText>
          </w:r>
          <w:r w:rsidRPr="00B80703">
            <w:rPr>
              <w:rFonts w:ascii="Arial" w:hAnsi="Arial" w:cs="Arial"/>
              <w:noProof/>
              <w:webHidden/>
            </w:rPr>
          </w:r>
          <w:r w:rsidRPr="00B80703">
            <w:rPr>
              <w:rFonts w:ascii="Arial" w:hAnsi="Arial" w:cs="Arial"/>
              <w:noProof/>
              <w:webHidden/>
            </w:rPr>
            <w:fldChar w:fldCharType="separate"/>
          </w:r>
          <w:ins w:id="20" w:author="ENRIQUEZ NARES, DIEGO EMILIO" w:date="2024-11-20T23:58:00Z" w16du:dateUtc="2024-11-21T05:58:00Z">
            <w:r w:rsidR="00115960">
              <w:rPr>
                <w:rFonts w:ascii="Arial" w:hAnsi="Arial" w:cs="Arial"/>
                <w:noProof/>
                <w:webHidden/>
              </w:rPr>
              <w:t>29</w:t>
            </w:r>
          </w:ins>
          <w:del w:id="21" w:author="ENRIQUEZ NARES, DIEGO EMILIO" w:date="2024-11-20T23:57:00Z" w16du:dateUtc="2024-11-21T05:57:00Z">
            <w:r w:rsidRPr="00B80703" w:rsidDel="00B77A32">
              <w:rPr>
                <w:rFonts w:ascii="Arial" w:hAnsi="Arial" w:cs="Arial"/>
                <w:noProof/>
                <w:webHidden/>
              </w:rPr>
              <w:delText>6</w:delText>
            </w:r>
          </w:del>
          <w:r w:rsidRPr="00B80703">
            <w:rPr>
              <w:rFonts w:ascii="Arial" w:hAnsi="Arial" w:cs="Arial"/>
              <w:noProof/>
              <w:webHidden/>
            </w:rPr>
            <w:fldChar w:fldCharType="end"/>
          </w:r>
          <w:r>
            <w:fldChar w:fldCharType="end"/>
          </w:r>
        </w:p>
        <w:p w14:paraId="6FCB937C" w14:textId="51BE630D" w:rsidR="00AA65E3" w:rsidRPr="00B80703" w:rsidRDefault="00AA65E3">
          <w:pPr>
            <w:pStyle w:val="TOC2"/>
            <w:tabs>
              <w:tab w:val="right" w:leader="dot" w:pos="8828"/>
            </w:tabs>
            <w:rPr>
              <w:rFonts w:ascii="Arial" w:hAnsi="Arial" w:cs="Arial"/>
              <w:sz w:val="22"/>
              <w:szCs w:val="22"/>
              <w:lang w:eastAsia="es-MX"/>
            </w:rPr>
          </w:pPr>
          <w:r>
            <w:fldChar w:fldCharType="begin"/>
          </w:r>
          <w:r>
            <w:instrText>HYPERLINK \l "_Toc473558696"</w:instrText>
          </w:r>
          <w:r>
            <w:fldChar w:fldCharType="separate"/>
          </w:r>
          <w:r w:rsidRPr="00B80703">
            <w:rPr>
              <w:rStyle w:val="Hyperlink"/>
              <w:rFonts w:ascii="Arial" w:hAnsi="Arial" w:cs="Arial"/>
              <w:noProof/>
            </w:rPr>
            <w:t>6. Bibliografía</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_Toc473558696 \h </w:instrText>
          </w:r>
          <w:r w:rsidRPr="00B80703">
            <w:rPr>
              <w:rFonts w:ascii="Arial" w:hAnsi="Arial" w:cs="Arial"/>
              <w:noProof/>
              <w:webHidden/>
            </w:rPr>
          </w:r>
          <w:r w:rsidRPr="00B80703">
            <w:rPr>
              <w:rFonts w:ascii="Arial" w:hAnsi="Arial" w:cs="Arial"/>
              <w:noProof/>
              <w:webHidden/>
            </w:rPr>
            <w:fldChar w:fldCharType="separate"/>
          </w:r>
          <w:ins w:id="22" w:author="ENRIQUEZ NARES, DIEGO EMILIO" w:date="2024-11-20T23:58:00Z" w16du:dateUtc="2024-11-21T05:58:00Z">
            <w:r w:rsidR="00115960">
              <w:rPr>
                <w:rFonts w:ascii="Arial" w:hAnsi="Arial" w:cs="Arial"/>
                <w:noProof/>
                <w:webHidden/>
              </w:rPr>
              <w:t>30</w:t>
            </w:r>
          </w:ins>
          <w:del w:id="23" w:author="ENRIQUEZ NARES, DIEGO EMILIO" w:date="2024-11-20T23:57:00Z" w16du:dateUtc="2024-11-21T05:57:00Z">
            <w:r w:rsidRPr="00B80703" w:rsidDel="00B77A32">
              <w:rPr>
                <w:rFonts w:ascii="Arial" w:hAnsi="Arial" w:cs="Arial"/>
                <w:noProof/>
                <w:webHidden/>
              </w:rPr>
              <w:delText>7</w:delText>
            </w:r>
          </w:del>
          <w:r w:rsidRPr="00B80703">
            <w:rPr>
              <w:rFonts w:ascii="Arial" w:hAnsi="Arial" w:cs="Arial"/>
              <w:noProof/>
              <w:webHidden/>
            </w:rPr>
            <w:fldChar w:fldCharType="end"/>
          </w:r>
          <w:r>
            <w:fldChar w:fldCharType="end"/>
          </w:r>
        </w:p>
        <w:p w14:paraId="6FE5F700" w14:textId="3D6B70D4" w:rsidR="00AA65E3" w:rsidRDefault="00AA65E3">
          <w:pPr>
            <w:pStyle w:val="TOC2"/>
            <w:tabs>
              <w:tab w:val="right" w:leader="dot" w:pos="8828"/>
            </w:tabs>
            <w:rPr>
              <w:sz w:val="22"/>
              <w:szCs w:val="22"/>
              <w:lang w:eastAsia="es-MX"/>
            </w:rPr>
          </w:pPr>
          <w:r>
            <w:fldChar w:fldCharType="begin"/>
          </w:r>
          <w:r>
            <w:instrText>HYPERLINK \l "_Toc473558697"</w:instrText>
          </w:r>
          <w:r>
            <w:fldChar w:fldCharType="separate"/>
          </w:r>
          <w:r w:rsidRPr="00B80703">
            <w:rPr>
              <w:rStyle w:val="Hyperlink"/>
              <w:rFonts w:ascii="Arial" w:hAnsi="Arial" w:cs="Arial"/>
              <w:noProof/>
            </w:rPr>
            <w:t>Anexos (en caso de ser necesarios)</w:t>
          </w:r>
          <w:r w:rsidRPr="00B80703">
            <w:rPr>
              <w:rFonts w:ascii="Arial" w:hAnsi="Arial" w:cs="Arial"/>
              <w:noProof/>
              <w:webHidden/>
            </w:rPr>
            <w:tab/>
          </w:r>
          <w:r w:rsidRPr="00B80703">
            <w:rPr>
              <w:rFonts w:ascii="Arial" w:hAnsi="Arial" w:cs="Arial"/>
              <w:noProof/>
              <w:webHidden/>
            </w:rPr>
            <w:fldChar w:fldCharType="begin"/>
          </w:r>
          <w:r w:rsidRPr="00B80703">
            <w:rPr>
              <w:rFonts w:ascii="Arial" w:hAnsi="Arial" w:cs="Arial"/>
              <w:noProof/>
              <w:webHidden/>
            </w:rPr>
            <w:instrText xml:space="preserve"> PAGEREF _Toc473558697 \h </w:instrText>
          </w:r>
          <w:r w:rsidRPr="00B80703">
            <w:rPr>
              <w:rFonts w:ascii="Arial" w:hAnsi="Arial" w:cs="Arial"/>
              <w:noProof/>
              <w:webHidden/>
            </w:rPr>
          </w:r>
          <w:r w:rsidRPr="00B80703">
            <w:rPr>
              <w:rFonts w:ascii="Arial" w:hAnsi="Arial" w:cs="Arial"/>
              <w:noProof/>
              <w:webHidden/>
            </w:rPr>
            <w:fldChar w:fldCharType="separate"/>
          </w:r>
          <w:ins w:id="24" w:author="ENRIQUEZ NARES, DIEGO EMILIO" w:date="2024-11-20T23:58:00Z" w16du:dateUtc="2024-11-21T05:58:00Z">
            <w:r w:rsidR="00115960">
              <w:rPr>
                <w:rFonts w:ascii="Arial" w:hAnsi="Arial" w:cs="Arial"/>
                <w:noProof/>
                <w:webHidden/>
              </w:rPr>
              <w:t>32</w:t>
            </w:r>
          </w:ins>
          <w:del w:id="25" w:author="ENRIQUEZ NARES, DIEGO EMILIO" w:date="2024-11-20T23:57:00Z" w16du:dateUtc="2024-11-21T05:57:00Z">
            <w:r w:rsidRPr="00B80703" w:rsidDel="00B77A32">
              <w:rPr>
                <w:rFonts w:ascii="Arial" w:hAnsi="Arial" w:cs="Arial"/>
                <w:noProof/>
                <w:webHidden/>
              </w:rPr>
              <w:delText>7</w:delText>
            </w:r>
          </w:del>
          <w:r w:rsidRPr="00B80703">
            <w:rPr>
              <w:rFonts w:ascii="Arial" w:hAnsi="Arial" w:cs="Arial"/>
              <w:noProof/>
              <w:webHidden/>
            </w:rPr>
            <w:fldChar w:fldCharType="end"/>
          </w:r>
          <w:r>
            <w:fldChar w:fldCharType="end"/>
          </w:r>
        </w:p>
        <w:p w14:paraId="7CD359D8" w14:textId="03A2B95B" w:rsidR="00E24A5D" w:rsidRPr="00BE4F09" w:rsidRDefault="00E24A5D">
          <w:r w:rsidRPr="00BE4F09">
            <w:rPr>
              <w:b/>
            </w:rPr>
            <w:fldChar w:fldCharType="end"/>
          </w:r>
        </w:p>
      </w:sdtContent>
    </w:sdt>
    <w:p w14:paraId="0E48A454" w14:textId="77777777" w:rsidR="00F02890" w:rsidRDefault="00F02890" w:rsidP="00F02890">
      <w:pPr>
        <w:spacing w:line="360" w:lineRule="auto"/>
        <w:rPr>
          <w:rFonts w:ascii="Arial" w:hAnsi="Arial" w:cs="Arial"/>
          <w:b/>
          <w:lang w:eastAsia="es-MX"/>
        </w:rPr>
      </w:pPr>
    </w:p>
    <w:p w14:paraId="44AC7772" w14:textId="49754A6A" w:rsidR="004642EA" w:rsidRPr="00993ADB" w:rsidRDefault="004642EA" w:rsidP="004642EA">
      <w:pPr>
        <w:spacing w:line="360" w:lineRule="auto"/>
        <w:rPr>
          <w:rFonts w:asciiTheme="majorHAnsi" w:eastAsiaTheme="majorEastAsia" w:hAnsiTheme="majorHAnsi" w:cstheme="majorBidi"/>
          <w:color w:val="2E74B5" w:themeColor="accent1" w:themeShade="BF"/>
          <w:sz w:val="32"/>
          <w:szCs w:val="32"/>
          <w:lang w:eastAsia="es-MX"/>
        </w:rPr>
      </w:pPr>
      <w:r w:rsidRPr="00993ADB">
        <w:rPr>
          <w:rFonts w:asciiTheme="majorHAnsi" w:eastAsiaTheme="majorEastAsia" w:hAnsiTheme="majorHAnsi" w:cstheme="majorBidi"/>
          <w:color w:val="2E74B5" w:themeColor="accent1" w:themeShade="BF"/>
          <w:sz w:val="32"/>
          <w:szCs w:val="32"/>
          <w:lang w:eastAsia="es-MX"/>
        </w:rPr>
        <w:br w:type="page"/>
      </w:r>
    </w:p>
    <w:p w14:paraId="70ABDAA7" w14:textId="05AE83AA" w:rsidR="004642EA" w:rsidRPr="001C2148" w:rsidRDefault="00E24A5D" w:rsidP="00E24A5D">
      <w:pPr>
        <w:pStyle w:val="Heading1"/>
        <w:rPr>
          <w:sz w:val="32"/>
          <w:szCs w:val="32"/>
          <w:lang w:eastAsia="es-MX"/>
        </w:rPr>
      </w:pPr>
      <w:bookmarkStart w:id="26" w:name="_Toc473558682"/>
      <w:r w:rsidRPr="001C2148">
        <w:rPr>
          <w:sz w:val="32"/>
          <w:szCs w:val="32"/>
          <w:lang w:eastAsia="es-MX"/>
        </w:rPr>
        <w:lastRenderedPageBreak/>
        <w:t>REPORTE PAP</w:t>
      </w:r>
      <w:bookmarkEnd w:id="26"/>
      <w:r w:rsidRPr="001C2148">
        <w:rPr>
          <w:sz w:val="32"/>
          <w:szCs w:val="32"/>
          <w:lang w:eastAsia="es-MX"/>
        </w:rPr>
        <w:t xml:space="preserve"> </w:t>
      </w:r>
    </w:p>
    <w:p w14:paraId="12FDCE21" w14:textId="77777777" w:rsidR="00E24A5D" w:rsidRPr="00F02890" w:rsidRDefault="00E24A5D" w:rsidP="004642EA">
      <w:pPr>
        <w:spacing w:line="360" w:lineRule="auto"/>
        <w:jc w:val="center"/>
        <w:rPr>
          <w:rFonts w:cs="Arial"/>
          <w:b/>
          <w:lang w:eastAsia="es-MX"/>
        </w:rPr>
      </w:pPr>
    </w:p>
    <w:p w14:paraId="14A92E57" w14:textId="6A6D491F" w:rsidR="004642EA" w:rsidRDefault="004642EA" w:rsidP="009C0ED0">
      <w:pPr>
        <w:pStyle w:val="Heading2"/>
        <w:rPr>
          <w:lang w:eastAsia="es-MX"/>
        </w:rPr>
      </w:pPr>
      <w:bookmarkStart w:id="27" w:name="_Toc473558683"/>
      <w:r w:rsidRPr="00F02890">
        <w:t>Presentación Institucional de los Proyectos de Aplicación Profesional</w:t>
      </w:r>
      <w:bookmarkEnd w:id="27"/>
      <w:r w:rsidRPr="00F02890">
        <w:rPr>
          <w:lang w:eastAsia="es-MX"/>
        </w:rPr>
        <w:t xml:space="preserve"> </w:t>
      </w:r>
    </w:p>
    <w:p w14:paraId="151E20F3" w14:textId="77777777" w:rsidR="009C0ED0" w:rsidRPr="009C0ED0" w:rsidRDefault="009C0ED0" w:rsidP="009C0ED0">
      <w:pPr>
        <w:rPr>
          <w:lang w:eastAsia="es-MX"/>
        </w:rPr>
      </w:pPr>
    </w:p>
    <w:p w14:paraId="39638BCF" w14:textId="4CE889F4" w:rsidR="004642EA" w:rsidRPr="006866B7" w:rsidRDefault="00CA7792" w:rsidP="004642EA">
      <w:pPr>
        <w:spacing w:after="100" w:afterAutospacing="1" w:line="360" w:lineRule="auto"/>
        <w:jc w:val="both"/>
        <w:rPr>
          <w:rFonts w:cs="Arial"/>
          <w:i/>
          <w:sz w:val="24"/>
          <w:szCs w:val="24"/>
        </w:rPr>
      </w:pPr>
      <w:r w:rsidRPr="006866B7">
        <w:rPr>
          <w:rFonts w:cs="Arial"/>
          <w:i/>
          <w:sz w:val="24"/>
          <w:szCs w:val="24"/>
        </w:rPr>
        <w:t xml:space="preserve">Los </w:t>
      </w:r>
      <w:r w:rsidR="004642EA" w:rsidRPr="006866B7">
        <w:rPr>
          <w:rFonts w:cs="Arial"/>
          <w:i/>
          <w:sz w:val="24"/>
          <w:szCs w:val="24"/>
        </w:rPr>
        <w:t>Proyecto</w:t>
      </w:r>
      <w:r w:rsidRPr="006866B7">
        <w:rPr>
          <w:rFonts w:cs="Arial"/>
          <w:i/>
          <w:sz w:val="24"/>
          <w:szCs w:val="24"/>
        </w:rPr>
        <w:t>s</w:t>
      </w:r>
      <w:r w:rsidR="004642EA" w:rsidRPr="006866B7">
        <w:rPr>
          <w:rFonts w:cs="Arial"/>
          <w:i/>
          <w:sz w:val="24"/>
          <w:szCs w:val="24"/>
        </w:rPr>
        <w:t xml:space="preserve"> de</w:t>
      </w:r>
      <w:r w:rsidRPr="006866B7">
        <w:rPr>
          <w:rFonts w:cs="Arial"/>
          <w:i/>
          <w:sz w:val="24"/>
          <w:szCs w:val="24"/>
        </w:rPr>
        <w:t xml:space="preserve"> Aplicación Profesional (PAP) son</w:t>
      </w:r>
      <w:r w:rsidR="004642EA" w:rsidRPr="006866B7">
        <w:rPr>
          <w:rFonts w:cs="Arial"/>
          <w:i/>
          <w:sz w:val="24"/>
          <w:szCs w:val="24"/>
        </w:rPr>
        <w:t xml:space="preserve"> una modalidad educativa del ITESO en la que el estudiante aplica sus saberes y competencias socio-profesionales para el desarrollo de un proyecto que plantea soluciones a problemas de entornos reales. Su espíritu está dirigido para que el estudiante ejerza su profesión mediante una perspectiva ética y socialmente responsable.</w:t>
      </w:r>
    </w:p>
    <w:p w14:paraId="1C6A3D95" w14:textId="31ED2052" w:rsidR="00463B18" w:rsidRPr="006866B7" w:rsidRDefault="004642EA" w:rsidP="00CA7792">
      <w:pPr>
        <w:spacing w:after="100" w:afterAutospacing="1" w:line="360" w:lineRule="auto"/>
        <w:jc w:val="both"/>
        <w:rPr>
          <w:rFonts w:cs="Arial"/>
          <w:i/>
          <w:sz w:val="24"/>
          <w:szCs w:val="24"/>
        </w:rPr>
      </w:pPr>
      <w:r w:rsidRPr="006866B7">
        <w:rPr>
          <w:rFonts w:cs="Arial"/>
          <w:i/>
          <w:sz w:val="24"/>
          <w:szCs w:val="24"/>
        </w:rPr>
        <w:t>A través de las actividades realizadas en el PAP, se acreditan el servicio social y la opción terminal. Así, en este reporte se documentan las actividades que tuvieron lugar durante el desarrollo del proyecto, sus incidencias en el entorno, y las reflexiones y aprendizajes profesionales que el estudiante desarrolló en el transcurso de su labor.</w:t>
      </w:r>
    </w:p>
    <w:p w14:paraId="6E48559C" w14:textId="1CCA3994" w:rsidR="004642EA" w:rsidRDefault="004642EA" w:rsidP="006866B7">
      <w:pPr>
        <w:pStyle w:val="Heading2"/>
        <w:rPr>
          <w:sz w:val="24"/>
          <w:szCs w:val="24"/>
        </w:rPr>
      </w:pPr>
      <w:bookmarkStart w:id="28" w:name="_Toc473558684"/>
      <w:r w:rsidRPr="00041997">
        <w:rPr>
          <w:sz w:val="24"/>
          <w:szCs w:val="24"/>
        </w:rPr>
        <w:t>Resumen</w:t>
      </w:r>
      <w:bookmarkEnd w:id="28"/>
    </w:p>
    <w:p w14:paraId="67B870A1" w14:textId="347A7912" w:rsidR="004642EA" w:rsidRDefault="004642EA" w:rsidP="00966369">
      <w:pPr>
        <w:spacing w:after="0" w:line="360" w:lineRule="auto"/>
        <w:jc w:val="both"/>
      </w:pPr>
    </w:p>
    <w:p w14:paraId="74B1CB67" w14:textId="20E6F22C" w:rsidR="00966369" w:rsidRPr="00966369" w:rsidRDefault="00DE76FA" w:rsidP="00966369">
      <w:pPr>
        <w:spacing w:after="0" w:line="360" w:lineRule="auto"/>
        <w:jc w:val="both"/>
        <w:rPr>
          <w:rFonts w:cs="Arial"/>
          <w:sz w:val="24"/>
          <w:szCs w:val="24"/>
          <w:lang w:eastAsia="es-MX"/>
        </w:rPr>
      </w:pPr>
      <w:r>
        <w:rPr>
          <w:rFonts w:cs="Arial"/>
          <w:sz w:val="24"/>
          <w:szCs w:val="24"/>
          <w:lang w:eastAsia="es-MX"/>
        </w:rPr>
        <w:t xml:space="preserve">Este proyecto de </w:t>
      </w:r>
      <w:proofErr w:type="spellStart"/>
      <w:r>
        <w:rPr>
          <w:rFonts w:cs="Arial"/>
          <w:sz w:val="24"/>
          <w:szCs w:val="24"/>
          <w:lang w:eastAsia="es-MX"/>
        </w:rPr>
        <w:t>apliación</w:t>
      </w:r>
      <w:proofErr w:type="spellEnd"/>
      <w:r>
        <w:rPr>
          <w:rFonts w:cs="Arial"/>
          <w:sz w:val="24"/>
          <w:szCs w:val="24"/>
          <w:lang w:eastAsia="es-MX"/>
        </w:rPr>
        <w:t xml:space="preserve"> profesional (PAP), “Estrategias de </w:t>
      </w:r>
      <w:proofErr w:type="spellStart"/>
      <w:r>
        <w:rPr>
          <w:rFonts w:cs="Arial"/>
          <w:sz w:val="24"/>
          <w:szCs w:val="24"/>
          <w:lang w:eastAsia="es-MX"/>
        </w:rPr>
        <w:t>rotacion</w:t>
      </w:r>
      <w:proofErr w:type="spellEnd"/>
      <w:r>
        <w:rPr>
          <w:rFonts w:cs="Arial"/>
          <w:sz w:val="24"/>
          <w:szCs w:val="24"/>
          <w:lang w:eastAsia="es-MX"/>
        </w:rPr>
        <w:t xml:space="preserve"> sectorial”</w:t>
      </w:r>
      <w:r w:rsidR="00F91CE4">
        <w:rPr>
          <w:rFonts w:cs="Arial"/>
          <w:sz w:val="24"/>
          <w:szCs w:val="24"/>
          <w:lang w:eastAsia="es-MX"/>
        </w:rPr>
        <w:t xml:space="preserve"> </w:t>
      </w:r>
      <w:r w:rsidR="00966369" w:rsidRPr="00966369">
        <w:rPr>
          <w:rFonts w:cs="Arial"/>
          <w:sz w:val="24"/>
          <w:szCs w:val="24"/>
          <w:lang w:eastAsia="es-MX"/>
        </w:rPr>
        <w:t xml:space="preserve"> </w:t>
      </w:r>
      <w:r w:rsidR="00375594">
        <w:rPr>
          <w:rFonts w:cs="Arial"/>
          <w:sz w:val="24"/>
          <w:szCs w:val="24"/>
          <w:lang w:eastAsia="es-MX"/>
        </w:rPr>
        <w:t>presenta</w:t>
      </w:r>
      <w:r w:rsidR="007B6C08">
        <w:rPr>
          <w:rFonts w:cs="Arial"/>
          <w:sz w:val="24"/>
          <w:szCs w:val="24"/>
          <w:lang w:eastAsia="es-MX"/>
        </w:rPr>
        <w:t xml:space="preserve"> e</w:t>
      </w:r>
      <w:r w:rsidR="00966369" w:rsidRPr="00966369">
        <w:rPr>
          <w:rFonts w:cs="Arial"/>
          <w:sz w:val="24"/>
          <w:szCs w:val="24"/>
          <w:lang w:eastAsia="es-MX"/>
        </w:rPr>
        <w:t xml:space="preserve">l desarrollo de un modelo matemático </w:t>
      </w:r>
      <w:r w:rsidR="000D0004">
        <w:rPr>
          <w:rFonts w:cs="Arial"/>
          <w:sz w:val="24"/>
          <w:szCs w:val="24"/>
          <w:lang w:eastAsia="es-MX"/>
        </w:rPr>
        <w:t>orientado a</w:t>
      </w:r>
      <w:r w:rsidR="00966369" w:rsidRPr="00966369">
        <w:rPr>
          <w:rFonts w:cs="Arial"/>
          <w:sz w:val="24"/>
          <w:szCs w:val="24"/>
          <w:lang w:eastAsia="es-MX"/>
        </w:rPr>
        <w:t xml:space="preserve"> anticipar las fases del ciclo económico y optimizar la rotación sectorial en estrategias de inversión</w:t>
      </w:r>
      <w:r w:rsidR="003A7228">
        <w:rPr>
          <w:rFonts w:cs="Arial"/>
          <w:sz w:val="24"/>
          <w:szCs w:val="24"/>
          <w:lang w:eastAsia="es-MX"/>
        </w:rPr>
        <w:t>,</w:t>
      </w:r>
      <w:r w:rsidR="00966369" w:rsidRPr="00966369">
        <w:rPr>
          <w:rFonts w:cs="Arial"/>
          <w:sz w:val="24"/>
          <w:szCs w:val="24"/>
          <w:lang w:eastAsia="es-MX"/>
        </w:rPr>
        <w:t xml:space="preserve"> </w:t>
      </w:r>
      <w:r w:rsidR="007B6C08">
        <w:rPr>
          <w:rFonts w:cs="Arial"/>
          <w:sz w:val="24"/>
          <w:szCs w:val="24"/>
          <w:lang w:eastAsia="es-MX"/>
        </w:rPr>
        <w:t xml:space="preserve">maximizando el rendimiento ajustado al riesgo. Para ello, se analiza la relación de indicadores económicos adelantados </w:t>
      </w:r>
      <w:r w:rsidR="00B30C62">
        <w:rPr>
          <w:rFonts w:cs="Arial"/>
          <w:sz w:val="24"/>
          <w:szCs w:val="24"/>
          <w:lang w:eastAsia="es-MX"/>
        </w:rPr>
        <w:t xml:space="preserve">cómo el BCI, CCI, CLI y GDP con el índice S&amp;P500 (SPY) como referencia de mercado. </w:t>
      </w:r>
    </w:p>
    <w:p w14:paraId="42B30844" w14:textId="283DD4CE" w:rsidR="004642EA" w:rsidRDefault="00966369" w:rsidP="001C2148">
      <w:pPr>
        <w:spacing w:after="0" w:line="360" w:lineRule="auto"/>
        <w:jc w:val="both"/>
        <w:rPr>
          <w:rFonts w:cs="Arial"/>
          <w:sz w:val="24"/>
          <w:szCs w:val="24"/>
          <w:lang w:eastAsia="es-MX"/>
        </w:rPr>
      </w:pPr>
      <w:r w:rsidRPr="00966369">
        <w:rPr>
          <w:rFonts w:cs="Arial"/>
          <w:sz w:val="24"/>
          <w:szCs w:val="24"/>
          <w:lang w:eastAsia="es-MX"/>
        </w:rPr>
        <w:t>La metodología empleada incluye un análisis exploratorio de datos para identificar patrones, la construcción de un modelo multiclase</w:t>
      </w:r>
      <w:r w:rsidR="0095168E">
        <w:rPr>
          <w:rFonts w:cs="Arial"/>
          <w:sz w:val="24"/>
          <w:szCs w:val="24"/>
          <w:lang w:eastAsia="es-MX"/>
        </w:rPr>
        <w:t xml:space="preserve"> </w:t>
      </w:r>
      <w:r w:rsidRPr="00966369">
        <w:rPr>
          <w:rFonts w:cs="Arial"/>
          <w:sz w:val="24"/>
          <w:szCs w:val="24"/>
          <w:lang w:eastAsia="es-MX"/>
        </w:rPr>
        <w:t xml:space="preserve">y </w:t>
      </w:r>
      <w:r w:rsidR="0078219D">
        <w:rPr>
          <w:rFonts w:cs="Arial"/>
          <w:sz w:val="24"/>
          <w:szCs w:val="24"/>
          <w:lang w:eastAsia="es-MX"/>
        </w:rPr>
        <w:t>la implementación de modelos predictivos, inc</w:t>
      </w:r>
      <w:r w:rsidR="001B4C6A">
        <w:rPr>
          <w:rFonts w:cs="Arial"/>
          <w:sz w:val="24"/>
          <w:szCs w:val="24"/>
          <w:lang w:eastAsia="es-MX"/>
        </w:rPr>
        <w:t>l</w:t>
      </w:r>
      <w:r w:rsidR="0078219D">
        <w:rPr>
          <w:rFonts w:cs="Arial"/>
          <w:sz w:val="24"/>
          <w:szCs w:val="24"/>
          <w:lang w:eastAsia="es-MX"/>
        </w:rPr>
        <w:t xml:space="preserve">uyendo Regresión Logística, XGBoost y una Red Neuronal Multicapa (MLP) con activación RELU. </w:t>
      </w:r>
      <w:r w:rsidRPr="00966369">
        <w:rPr>
          <w:rFonts w:cs="Arial"/>
          <w:sz w:val="24"/>
          <w:szCs w:val="24"/>
          <w:lang w:eastAsia="es-MX"/>
        </w:rPr>
        <w:t xml:space="preserve"> </w:t>
      </w:r>
      <w:r w:rsidR="00312634">
        <w:rPr>
          <w:rFonts w:cs="Arial"/>
          <w:sz w:val="24"/>
          <w:szCs w:val="24"/>
          <w:lang w:eastAsia="es-MX"/>
        </w:rPr>
        <w:t xml:space="preserve">La implementación de parámetros e </w:t>
      </w:r>
      <w:proofErr w:type="spellStart"/>
      <w:r w:rsidR="00312634">
        <w:rPr>
          <w:rFonts w:cs="Arial"/>
          <w:sz w:val="24"/>
          <w:szCs w:val="24"/>
          <w:lang w:eastAsia="es-MX"/>
        </w:rPr>
        <w:t>hiperparámetros</w:t>
      </w:r>
      <w:proofErr w:type="spellEnd"/>
      <w:r w:rsidR="00312634">
        <w:rPr>
          <w:rFonts w:cs="Arial"/>
          <w:sz w:val="24"/>
          <w:szCs w:val="24"/>
          <w:lang w:eastAsia="es-MX"/>
        </w:rPr>
        <w:t xml:space="preserve"> se realizó mediante técnicas avanzadas, garantizando la precisión y capacidad predictiva de los modelos. Se implementó </w:t>
      </w:r>
      <w:r w:rsidRPr="00966369">
        <w:rPr>
          <w:rFonts w:cs="Arial"/>
          <w:sz w:val="24"/>
          <w:szCs w:val="24"/>
          <w:lang w:eastAsia="es-MX"/>
        </w:rPr>
        <w:t xml:space="preserve">una estrategia de rotación sectorial que ajusta la exposición a activos pro-cíclicos y anti-cíclicos según las predicciones del modelo. </w:t>
      </w:r>
      <w:r w:rsidR="008B5ED4">
        <w:rPr>
          <w:rFonts w:cs="Arial"/>
          <w:sz w:val="24"/>
          <w:szCs w:val="24"/>
          <w:lang w:eastAsia="es-MX"/>
        </w:rPr>
        <w:t xml:space="preserve">El proceso de backtesting </w:t>
      </w:r>
      <w:proofErr w:type="spellStart"/>
      <w:r w:rsidR="008B5ED4">
        <w:rPr>
          <w:rFonts w:cs="Arial"/>
          <w:sz w:val="24"/>
          <w:szCs w:val="24"/>
          <w:lang w:eastAsia="es-MX"/>
        </w:rPr>
        <w:t>dinamico</w:t>
      </w:r>
      <w:proofErr w:type="spellEnd"/>
      <w:r w:rsidR="008B5ED4">
        <w:rPr>
          <w:rFonts w:cs="Arial"/>
          <w:sz w:val="24"/>
          <w:szCs w:val="24"/>
          <w:lang w:eastAsia="es-MX"/>
        </w:rPr>
        <w:t xml:space="preserve"> evaluó el desempeño de la estrategia en comparación con el </w:t>
      </w:r>
      <w:r w:rsidR="008B5ED4">
        <w:rPr>
          <w:rFonts w:cs="Arial"/>
          <w:sz w:val="24"/>
          <w:szCs w:val="24"/>
          <w:lang w:eastAsia="es-MX"/>
        </w:rPr>
        <w:lastRenderedPageBreak/>
        <w:t>benchmark (S&amp;P500)</w:t>
      </w:r>
      <w:r w:rsidR="00F42227">
        <w:rPr>
          <w:rFonts w:cs="Arial"/>
          <w:sz w:val="24"/>
          <w:szCs w:val="24"/>
          <w:lang w:eastAsia="es-MX"/>
        </w:rPr>
        <w:t xml:space="preserve"> mediante diversas métricas de desempeño</w:t>
      </w:r>
      <w:r w:rsidR="001C159C">
        <w:rPr>
          <w:rFonts w:cs="Arial"/>
          <w:sz w:val="24"/>
          <w:szCs w:val="24"/>
          <w:lang w:eastAsia="es-MX"/>
        </w:rPr>
        <w:t xml:space="preserve">, optimizando el portafolio mediante el Ratio de Sharpe para gestionar eficientemente el riesgo y maximizar la relación entre riesgo y retorno. </w:t>
      </w:r>
      <w:r w:rsidR="00830050">
        <w:rPr>
          <w:rFonts w:cs="Arial"/>
          <w:sz w:val="24"/>
          <w:szCs w:val="24"/>
          <w:lang w:eastAsia="es-MX"/>
        </w:rPr>
        <w:t xml:space="preserve">El proyecto busca </w:t>
      </w:r>
      <w:r w:rsidR="00B5373F">
        <w:rPr>
          <w:rFonts w:cs="Arial"/>
          <w:sz w:val="24"/>
          <w:szCs w:val="24"/>
          <w:lang w:eastAsia="es-MX"/>
        </w:rPr>
        <w:t>comprender y analizar nuevas metodologías para la creación y modificación de estrategias de inversión que puedan predecir el comportamiento de activos financieros</w:t>
      </w:r>
      <w:r w:rsidR="00B852D7">
        <w:rPr>
          <w:rFonts w:cs="Arial"/>
          <w:sz w:val="24"/>
          <w:szCs w:val="24"/>
          <w:lang w:eastAsia="es-MX"/>
        </w:rPr>
        <w:t xml:space="preserve">, </w:t>
      </w:r>
      <w:r w:rsidR="005820C8">
        <w:rPr>
          <w:rFonts w:cs="Arial"/>
          <w:sz w:val="24"/>
          <w:szCs w:val="24"/>
          <w:lang w:eastAsia="es-MX"/>
        </w:rPr>
        <w:t>con el objetivo de encontrar</w:t>
      </w:r>
      <w:r w:rsidR="00B852D7">
        <w:rPr>
          <w:rFonts w:cs="Arial"/>
          <w:sz w:val="24"/>
          <w:szCs w:val="24"/>
          <w:lang w:eastAsia="es-MX"/>
        </w:rPr>
        <w:t xml:space="preserve"> resultados más favorables que estrategi</w:t>
      </w:r>
      <w:r w:rsidR="005820C8">
        <w:rPr>
          <w:rFonts w:cs="Arial"/>
          <w:sz w:val="24"/>
          <w:szCs w:val="24"/>
          <w:lang w:eastAsia="es-MX"/>
        </w:rPr>
        <w:t>a</w:t>
      </w:r>
      <w:r w:rsidR="00B852D7">
        <w:rPr>
          <w:rFonts w:cs="Arial"/>
          <w:sz w:val="24"/>
          <w:szCs w:val="24"/>
          <w:lang w:eastAsia="es-MX"/>
        </w:rPr>
        <w:t>s y métodos tradicionales</w:t>
      </w:r>
      <w:r w:rsidR="005820C8">
        <w:rPr>
          <w:rFonts w:cs="Arial"/>
          <w:sz w:val="24"/>
          <w:szCs w:val="24"/>
          <w:lang w:eastAsia="es-MX"/>
        </w:rPr>
        <w:t>.</w:t>
      </w:r>
    </w:p>
    <w:p w14:paraId="56D0AF41" w14:textId="4531575B" w:rsidR="001C2148" w:rsidRPr="001C2148" w:rsidRDefault="001C2148" w:rsidP="001C2148">
      <w:pPr>
        <w:spacing w:after="0" w:line="360" w:lineRule="auto"/>
        <w:jc w:val="both"/>
        <w:rPr>
          <w:rFonts w:cs="Arial"/>
          <w:sz w:val="24"/>
          <w:szCs w:val="24"/>
          <w:lang w:eastAsia="es-MX"/>
        </w:rPr>
      </w:pPr>
    </w:p>
    <w:p w14:paraId="63BD15EA" w14:textId="27AA9231" w:rsidR="004642EA" w:rsidRPr="001C2148" w:rsidRDefault="004642EA" w:rsidP="001C2148">
      <w:pPr>
        <w:pStyle w:val="Heading2"/>
        <w:rPr>
          <w:sz w:val="24"/>
          <w:szCs w:val="24"/>
        </w:rPr>
      </w:pPr>
      <w:bookmarkStart w:id="29" w:name="_Toc473558685"/>
      <w:r w:rsidRPr="00685349">
        <w:rPr>
          <w:sz w:val="24"/>
          <w:szCs w:val="24"/>
        </w:rPr>
        <w:t>1. Introducción</w:t>
      </w:r>
      <w:bookmarkEnd w:id="29"/>
    </w:p>
    <w:p w14:paraId="67FE92D0" w14:textId="3A0C3857" w:rsidR="007A0CC6" w:rsidRPr="00F02890" w:rsidRDefault="006D1C7F" w:rsidP="00605152">
      <w:pPr>
        <w:pStyle w:val="Heading3"/>
        <w:numPr>
          <w:ilvl w:val="1"/>
          <w:numId w:val="7"/>
        </w:numPr>
      </w:pPr>
      <w:bookmarkStart w:id="30" w:name="_Toc473558686"/>
      <w:r w:rsidRPr="00F02890">
        <w:t>Objetivos</w:t>
      </w:r>
      <w:bookmarkEnd w:id="30"/>
    </w:p>
    <w:p w14:paraId="1F8E8836" w14:textId="77777777" w:rsidR="00605152" w:rsidRPr="00605152" w:rsidRDefault="00605152" w:rsidP="00605152"/>
    <w:p w14:paraId="652F67DE" w14:textId="402FA7DB" w:rsidR="00D630DE" w:rsidRPr="00A94DD6" w:rsidRDefault="00D630DE" w:rsidP="008D5D79">
      <w:pPr>
        <w:pStyle w:val="ListParagraph"/>
        <w:numPr>
          <w:ilvl w:val="0"/>
          <w:numId w:val="6"/>
        </w:numPr>
        <w:spacing w:line="360" w:lineRule="auto"/>
        <w:jc w:val="both"/>
        <w:rPr>
          <w:rFonts w:eastAsia="Calibri" w:cs="Calibri"/>
          <w:sz w:val="24"/>
          <w:szCs w:val="24"/>
        </w:rPr>
      </w:pPr>
      <w:r w:rsidRPr="00A94DD6">
        <w:rPr>
          <w:rFonts w:eastAsia="Calibri" w:cs="Calibri"/>
          <w:color w:val="000000" w:themeColor="text1"/>
          <w:sz w:val="24"/>
          <w:szCs w:val="24"/>
        </w:rPr>
        <w:t>Desarrollo de una estrategia de rotación sectorial, ajustando la ponderación del portafolio en base a activos pro-cíclicos y anti-cíclicos según las condiciones económicas previstas.</w:t>
      </w:r>
    </w:p>
    <w:p w14:paraId="20722A3C" w14:textId="77777777" w:rsidR="00A9207C" w:rsidRPr="00A94DD6" w:rsidRDefault="00A430C6" w:rsidP="007A0CC6">
      <w:pPr>
        <w:pStyle w:val="ListParagraph"/>
        <w:numPr>
          <w:ilvl w:val="0"/>
          <w:numId w:val="6"/>
        </w:numPr>
        <w:spacing w:line="360" w:lineRule="auto"/>
        <w:jc w:val="both"/>
        <w:rPr>
          <w:rFonts w:eastAsia="Calibri" w:cs="Calibri"/>
          <w:color w:val="000000" w:themeColor="text1"/>
          <w:sz w:val="24"/>
          <w:szCs w:val="24"/>
        </w:rPr>
      </w:pPr>
      <w:r w:rsidRPr="00A94DD6">
        <w:rPr>
          <w:rFonts w:eastAsia="Calibri" w:cs="Calibri"/>
          <w:color w:val="000000" w:themeColor="text1"/>
          <w:sz w:val="24"/>
          <w:szCs w:val="24"/>
        </w:rPr>
        <w:t xml:space="preserve">Implementación de un modelo matemático basado en indicadores económicos adelantados, como el Business </w:t>
      </w:r>
      <w:proofErr w:type="spellStart"/>
      <w:r w:rsidRPr="00A94DD6">
        <w:rPr>
          <w:rFonts w:eastAsia="Calibri" w:cs="Calibri"/>
          <w:color w:val="000000" w:themeColor="text1"/>
          <w:sz w:val="24"/>
          <w:szCs w:val="24"/>
        </w:rPr>
        <w:t>Confidence</w:t>
      </w:r>
      <w:proofErr w:type="spellEnd"/>
      <w:r w:rsidRPr="00A94DD6">
        <w:rPr>
          <w:rFonts w:eastAsia="Calibri" w:cs="Calibri"/>
          <w:color w:val="000000" w:themeColor="text1"/>
          <w:sz w:val="24"/>
          <w:szCs w:val="24"/>
        </w:rPr>
        <w:t xml:space="preserve"> Index (BCI) y el Composite </w:t>
      </w:r>
      <w:proofErr w:type="spellStart"/>
      <w:r w:rsidRPr="00A94DD6">
        <w:rPr>
          <w:rFonts w:eastAsia="Calibri" w:cs="Calibri"/>
          <w:color w:val="000000" w:themeColor="text1"/>
          <w:sz w:val="24"/>
          <w:szCs w:val="24"/>
        </w:rPr>
        <w:t>Leading</w:t>
      </w:r>
      <w:proofErr w:type="spellEnd"/>
      <w:r w:rsidRPr="00A94DD6">
        <w:rPr>
          <w:rFonts w:eastAsia="Calibri" w:cs="Calibri"/>
          <w:color w:val="000000" w:themeColor="text1"/>
          <w:sz w:val="24"/>
          <w:szCs w:val="24"/>
        </w:rPr>
        <w:t xml:space="preserve"> </w:t>
      </w:r>
      <w:proofErr w:type="spellStart"/>
      <w:r w:rsidRPr="00A94DD6">
        <w:rPr>
          <w:rFonts w:eastAsia="Calibri" w:cs="Calibri"/>
          <w:color w:val="000000" w:themeColor="text1"/>
          <w:sz w:val="24"/>
          <w:szCs w:val="24"/>
        </w:rPr>
        <w:t>Indicator</w:t>
      </w:r>
      <w:proofErr w:type="spellEnd"/>
      <w:r w:rsidRPr="00A94DD6">
        <w:rPr>
          <w:rFonts w:eastAsia="Calibri" w:cs="Calibri"/>
          <w:color w:val="000000" w:themeColor="text1"/>
          <w:sz w:val="24"/>
          <w:szCs w:val="24"/>
        </w:rPr>
        <w:t xml:space="preserve"> (CLI), para determinar la </w:t>
      </w:r>
      <w:proofErr w:type="spellStart"/>
      <w:r w:rsidRPr="00A94DD6">
        <w:rPr>
          <w:rFonts w:eastAsia="Calibri" w:cs="Calibri"/>
          <w:color w:val="000000" w:themeColor="text1"/>
          <w:sz w:val="24"/>
          <w:szCs w:val="24"/>
        </w:rPr>
        <w:t>sobre-ponderación</w:t>
      </w:r>
      <w:proofErr w:type="spellEnd"/>
      <w:r w:rsidRPr="00A94DD6">
        <w:rPr>
          <w:rFonts w:eastAsia="Calibri" w:cs="Calibri"/>
          <w:color w:val="000000" w:themeColor="text1"/>
          <w:sz w:val="24"/>
          <w:szCs w:val="24"/>
        </w:rPr>
        <w:t xml:space="preserve">, </w:t>
      </w:r>
      <w:proofErr w:type="spellStart"/>
      <w:r w:rsidRPr="00A94DD6">
        <w:rPr>
          <w:rFonts w:eastAsia="Calibri" w:cs="Calibri"/>
          <w:color w:val="000000" w:themeColor="text1"/>
          <w:sz w:val="24"/>
          <w:szCs w:val="24"/>
        </w:rPr>
        <w:t>sub-ponderación</w:t>
      </w:r>
      <w:proofErr w:type="spellEnd"/>
      <w:r w:rsidRPr="00A94DD6">
        <w:rPr>
          <w:rFonts w:eastAsia="Calibri" w:cs="Calibri"/>
          <w:color w:val="000000" w:themeColor="text1"/>
          <w:sz w:val="24"/>
          <w:szCs w:val="24"/>
        </w:rPr>
        <w:t xml:space="preserve"> o postura neutral en activos pro-cíclicos.</w:t>
      </w:r>
    </w:p>
    <w:p w14:paraId="35285D8C" w14:textId="7111DA92" w:rsidR="00E24A5D" w:rsidRPr="00A94DD6" w:rsidRDefault="00A9207C" w:rsidP="007A0CC6">
      <w:pPr>
        <w:pStyle w:val="ListParagraph"/>
        <w:numPr>
          <w:ilvl w:val="0"/>
          <w:numId w:val="6"/>
        </w:numPr>
        <w:spacing w:line="360" w:lineRule="auto"/>
        <w:jc w:val="both"/>
        <w:rPr>
          <w:rFonts w:eastAsia="Calibri" w:cs="Calibri"/>
          <w:color w:val="000000" w:themeColor="text1"/>
          <w:sz w:val="24"/>
          <w:szCs w:val="24"/>
        </w:rPr>
      </w:pPr>
      <w:r w:rsidRPr="00A94DD6">
        <w:rPr>
          <w:rFonts w:eastAsia="Calibri" w:cs="Calibri"/>
          <w:color w:val="000000" w:themeColor="text1"/>
          <w:sz w:val="24"/>
          <w:szCs w:val="24"/>
        </w:rPr>
        <w:t xml:space="preserve">Optimización de parámetros e </w:t>
      </w:r>
      <w:proofErr w:type="spellStart"/>
      <w:r w:rsidRPr="00A94DD6">
        <w:rPr>
          <w:rFonts w:eastAsia="Calibri" w:cs="Calibri"/>
          <w:color w:val="000000" w:themeColor="text1"/>
          <w:sz w:val="24"/>
          <w:szCs w:val="24"/>
        </w:rPr>
        <w:t>hiperparámetros</w:t>
      </w:r>
      <w:proofErr w:type="spellEnd"/>
      <w:r w:rsidRPr="00A94DD6">
        <w:rPr>
          <w:rFonts w:eastAsia="Calibri" w:cs="Calibri"/>
          <w:color w:val="000000" w:themeColor="text1"/>
          <w:sz w:val="24"/>
          <w:szCs w:val="24"/>
        </w:rPr>
        <w:t xml:space="preserve"> del modelo para maximizar el rendimiento, validando su eficacia mediante backtesting con datos históricos en comparación con el benchmark SPY</w:t>
      </w:r>
      <w:r w:rsidR="00EF5239" w:rsidRPr="00A94DD6">
        <w:rPr>
          <w:rFonts w:eastAsia="Calibri" w:cs="Calibri"/>
          <w:color w:val="000000" w:themeColor="text1"/>
          <w:sz w:val="24"/>
          <w:szCs w:val="24"/>
        </w:rPr>
        <w:t xml:space="preserve">, utilizando métricas de desempeño cómo el Ratio de </w:t>
      </w:r>
      <w:r w:rsidR="00605152" w:rsidRPr="00A94DD6">
        <w:rPr>
          <w:rFonts w:eastAsia="Calibri" w:cs="Calibri"/>
          <w:color w:val="000000" w:themeColor="text1"/>
          <w:sz w:val="24"/>
          <w:szCs w:val="24"/>
        </w:rPr>
        <w:t>S</w:t>
      </w:r>
      <w:r w:rsidR="00EF5239" w:rsidRPr="00A94DD6">
        <w:rPr>
          <w:rFonts w:eastAsia="Calibri" w:cs="Calibri"/>
          <w:color w:val="000000" w:themeColor="text1"/>
          <w:sz w:val="24"/>
          <w:szCs w:val="24"/>
        </w:rPr>
        <w:t xml:space="preserve">harpe, volatilidad del portafolio, </w:t>
      </w:r>
      <w:r w:rsidR="00605152" w:rsidRPr="00A94DD6">
        <w:rPr>
          <w:rFonts w:eastAsia="Calibri" w:cs="Calibri"/>
          <w:color w:val="000000" w:themeColor="text1"/>
          <w:sz w:val="24"/>
          <w:szCs w:val="24"/>
        </w:rPr>
        <w:t xml:space="preserve">riesgo a la alza, riesgo a la baja, Ratio de </w:t>
      </w:r>
      <w:proofErr w:type="spellStart"/>
      <w:r w:rsidR="00605152" w:rsidRPr="00A94DD6">
        <w:rPr>
          <w:rFonts w:eastAsia="Calibri" w:cs="Calibri"/>
          <w:color w:val="000000" w:themeColor="text1"/>
          <w:sz w:val="24"/>
          <w:szCs w:val="24"/>
        </w:rPr>
        <w:t>Sortino</w:t>
      </w:r>
      <w:proofErr w:type="spellEnd"/>
      <w:r w:rsidR="00605152" w:rsidRPr="00A94DD6">
        <w:rPr>
          <w:rFonts w:eastAsia="Calibri" w:cs="Calibri"/>
          <w:color w:val="000000" w:themeColor="text1"/>
          <w:sz w:val="24"/>
          <w:szCs w:val="24"/>
        </w:rPr>
        <w:t xml:space="preserve"> y Alpha de Jensen</w:t>
      </w:r>
      <w:r w:rsidRPr="00A94DD6">
        <w:rPr>
          <w:rFonts w:eastAsia="Calibri" w:cs="Calibri"/>
          <w:color w:val="000000" w:themeColor="text1"/>
          <w:sz w:val="24"/>
          <w:szCs w:val="24"/>
        </w:rPr>
        <w:t xml:space="preserve"> para una gestión eficiente del riesgo y rendimiento.</w:t>
      </w:r>
    </w:p>
    <w:p w14:paraId="148BDA69" w14:textId="77777777" w:rsidR="00A33BC0" w:rsidRDefault="00A33BC0" w:rsidP="00A33BC0">
      <w:pPr>
        <w:spacing w:line="360" w:lineRule="auto"/>
        <w:jc w:val="both"/>
        <w:rPr>
          <w:rFonts w:eastAsia="Calibri" w:cs="Calibri"/>
          <w:color w:val="000000" w:themeColor="text1"/>
        </w:rPr>
      </w:pPr>
    </w:p>
    <w:p w14:paraId="1632BF95" w14:textId="77777777" w:rsidR="00A33BC0" w:rsidRPr="00A33BC0" w:rsidRDefault="00A33BC0" w:rsidP="00A33BC0">
      <w:pPr>
        <w:spacing w:line="360" w:lineRule="auto"/>
        <w:jc w:val="both"/>
        <w:rPr>
          <w:rFonts w:eastAsia="Calibri" w:cs="Calibri"/>
          <w:color w:val="000000" w:themeColor="text1"/>
        </w:rPr>
      </w:pPr>
    </w:p>
    <w:p w14:paraId="6253EC0E" w14:textId="77777777" w:rsidR="00605152" w:rsidRDefault="00605152" w:rsidP="00A33BC0">
      <w:pPr>
        <w:spacing w:line="360" w:lineRule="auto"/>
        <w:jc w:val="both"/>
        <w:rPr>
          <w:rFonts w:eastAsia="Calibri" w:cs="Calibri"/>
          <w:color w:val="000000" w:themeColor="text1"/>
        </w:rPr>
      </w:pPr>
    </w:p>
    <w:p w14:paraId="69E60F80" w14:textId="77777777" w:rsidR="00605152" w:rsidRPr="00A33BC0" w:rsidRDefault="00605152" w:rsidP="00A33BC0">
      <w:pPr>
        <w:spacing w:line="360" w:lineRule="auto"/>
        <w:jc w:val="both"/>
        <w:rPr>
          <w:rFonts w:eastAsia="Calibri" w:cs="Calibri"/>
          <w:color w:val="000000" w:themeColor="text1"/>
        </w:rPr>
      </w:pPr>
    </w:p>
    <w:p w14:paraId="0D6B0716" w14:textId="3357B6D7" w:rsidR="007A0CC6" w:rsidRPr="00F02890" w:rsidRDefault="004642EA" w:rsidP="00A94DD6">
      <w:pPr>
        <w:pStyle w:val="Heading3"/>
        <w:numPr>
          <w:ilvl w:val="1"/>
          <w:numId w:val="7"/>
        </w:numPr>
      </w:pPr>
      <w:bookmarkStart w:id="31" w:name="_Toc473558687"/>
      <w:r w:rsidRPr="00F02890">
        <w:lastRenderedPageBreak/>
        <w:t>Justificación</w:t>
      </w:r>
      <w:bookmarkEnd w:id="31"/>
    </w:p>
    <w:p w14:paraId="68206DDA" w14:textId="27021C6C" w:rsidR="00A94DD6" w:rsidRPr="00A94DD6" w:rsidRDefault="00A94DD6" w:rsidP="00685349">
      <w:pPr>
        <w:pStyle w:val="ListParagraph"/>
        <w:ind w:left="420"/>
      </w:pPr>
    </w:p>
    <w:p w14:paraId="523ACDDE" w14:textId="4D4CDD98" w:rsidR="0017747A" w:rsidRPr="0017747A" w:rsidRDefault="0017747A" w:rsidP="0017747A">
      <w:pPr>
        <w:spacing w:after="0" w:line="360" w:lineRule="auto"/>
        <w:jc w:val="both"/>
        <w:rPr>
          <w:rFonts w:cs="Arial"/>
          <w:sz w:val="24"/>
          <w:szCs w:val="24"/>
          <w:lang w:eastAsia="es-MX"/>
        </w:rPr>
      </w:pPr>
      <w:r w:rsidRPr="0017747A">
        <w:rPr>
          <w:rFonts w:cs="Arial"/>
          <w:sz w:val="24"/>
          <w:szCs w:val="24"/>
          <w:lang w:eastAsia="es-MX"/>
        </w:rPr>
        <w:t>El desarrollo de este proyecto es importante tanto a nivel disciplinario como social</w:t>
      </w:r>
      <w:r w:rsidR="009F4665">
        <w:rPr>
          <w:rFonts w:cs="Arial"/>
          <w:sz w:val="24"/>
          <w:szCs w:val="24"/>
          <w:lang w:eastAsia="es-MX"/>
        </w:rPr>
        <w:t xml:space="preserve">; </w:t>
      </w:r>
      <w:r w:rsidRPr="0017747A">
        <w:rPr>
          <w:rFonts w:cs="Arial"/>
          <w:sz w:val="24"/>
          <w:szCs w:val="24"/>
          <w:lang w:eastAsia="es-MX"/>
        </w:rPr>
        <w:t>Disciplinariamente, ofrece un enfoque basado en modelos matemáticos y técnicas de aprendizaje automático para optimizar estrategias de inversión mediante la rotación sectorial, anticipando las fases del ciclo económico. Este enfoque es crucial en un entorno financiero complejo y volátil, donde los gestores de portafolios deben ajustar rápidamente la asignación de activos para maximizar el rendimiento y minimizar los riesgos.</w:t>
      </w:r>
    </w:p>
    <w:p w14:paraId="07B4A6F7" w14:textId="009650BC" w:rsidR="006A1B51" w:rsidRPr="006866B7" w:rsidRDefault="006A1B51" w:rsidP="007A0CC6">
      <w:pPr>
        <w:spacing w:line="360" w:lineRule="auto"/>
        <w:jc w:val="both"/>
        <w:rPr>
          <w:rFonts w:cs="Arial"/>
          <w:sz w:val="24"/>
          <w:szCs w:val="24"/>
          <w:lang w:eastAsia="es-MX"/>
        </w:rPr>
      </w:pPr>
      <w:r w:rsidRPr="0017747A">
        <w:rPr>
          <w:rFonts w:cs="Arial"/>
          <w:sz w:val="24"/>
          <w:szCs w:val="24"/>
          <w:lang w:eastAsia="es-MX"/>
        </w:rPr>
        <w:t>A nivel social, se espera que el proyecto beneficie a inversores y organizaciones al proporcionar herramientas que optimicen el rendimiento ajustado al riesgo</w:t>
      </w:r>
      <w:r w:rsidR="0017747A" w:rsidRPr="0017747A">
        <w:rPr>
          <w:rFonts w:cs="Arial"/>
          <w:sz w:val="24"/>
          <w:szCs w:val="24"/>
          <w:lang w:eastAsia="es-MX"/>
        </w:rPr>
        <w:t>.</w:t>
      </w:r>
      <w:r w:rsidRPr="0017747A">
        <w:rPr>
          <w:rFonts w:cs="Arial"/>
          <w:sz w:val="24"/>
          <w:szCs w:val="24"/>
          <w:lang w:eastAsia="es-MX"/>
        </w:rPr>
        <w:t xml:space="preserve"> La implementación de </w:t>
      </w:r>
      <w:r w:rsidR="0017747A" w:rsidRPr="0017747A">
        <w:rPr>
          <w:rFonts w:cs="Arial"/>
          <w:sz w:val="24"/>
          <w:szCs w:val="24"/>
          <w:lang w:eastAsia="es-MX"/>
        </w:rPr>
        <w:t>esta estrategia</w:t>
      </w:r>
      <w:r w:rsidRPr="0017747A">
        <w:rPr>
          <w:rFonts w:cs="Arial"/>
          <w:sz w:val="24"/>
          <w:szCs w:val="24"/>
          <w:lang w:eastAsia="es-MX"/>
        </w:rPr>
        <w:t xml:space="preserve"> puede </w:t>
      </w:r>
      <w:r w:rsidR="0017747A" w:rsidRPr="0017747A">
        <w:rPr>
          <w:rFonts w:cs="Arial"/>
          <w:sz w:val="24"/>
          <w:szCs w:val="24"/>
          <w:lang w:eastAsia="es-MX"/>
        </w:rPr>
        <w:t xml:space="preserve">ayudar a </w:t>
      </w:r>
      <w:r w:rsidRPr="0017747A">
        <w:rPr>
          <w:rFonts w:cs="Arial"/>
          <w:sz w:val="24"/>
          <w:szCs w:val="24"/>
          <w:lang w:eastAsia="es-MX"/>
        </w:rPr>
        <w:t>mitigar riesgos durante períodos de crisis económica</w:t>
      </w:r>
      <w:r w:rsidR="0017747A" w:rsidRPr="0017747A">
        <w:rPr>
          <w:rFonts w:cs="Arial"/>
          <w:sz w:val="24"/>
          <w:szCs w:val="24"/>
          <w:lang w:eastAsia="es-MX"/>
        </w:rPr>
        <w:t>, ofreciendo</w:t>
      </w:r>
      <w:r w:rsidRPr="0017747A">
        <w:rPr>
          <w:rFonts w:cs="Arial"/>
          <w:sz w:val="24"/>
          <w:szCs w:val="24"/>
          <w:lang w:eastAsia="es-MX"/>
        </w:rPr>
        <w:t xml:space="preserve"> soporte sólido para decisiones financieras</w:t>
      </w:r>
      <w:r w:rsidR="0017747A" w:rsidRPr="0017747A">
        <w:rPr>
          <w:rFonts w:cs="Arial"/>
          <w:sz w:val="24"/>
          <w:szCs w:val="24"/>
          <w:lang w:eastAsia="es-MX"/>
        </w:rPr>
        <w:t xml:space="preserve"> informadas y </w:t>
      </w:r>
      <w:r w:rsidRPr="0017747A">
        <w:rPr>
          <w:rFonts w:cs="Arial"/>
          <w:sz w:val="24"/>
          <w:szCs w:val="24"/>
          <w:lang w:eastAsia="es-MX"/>
        </w:rPr>
        <w:t xml:space="preserve">promoviendo </w:t>
      </w:r>
      <w:r w:rsidR="0017747A" w:rsidRPr="0017747A">
        <w:rPr>
          <w:rFonts w:cs="Arial"/>
          <w:sz w:val="24"/>
          <w:szCs w:val="24"/>
          <w:lang w:eastAsia="es-MX"/>
        </w:rPr>
        <w:t xml:space="preserve">una gestión más segura de los recursos y del capital, con </w:t>
      </w:r>
      <w:r w:rsidRPr="0017747A">
        <w:rPr>
          <w:rFonts w:cs="Arial"/>
          <w:sz w:val="24"/>
          <w:szCs w:val="24"/>
          <w:lang w:eastAsia="es-MX"/>
        </w:rPr>
        <w:t xml:space="preserve">un impacto positivo en la </w:t>
      </w:r>
      <w:r w:rsidR="0017747A" w:rsidRPr="0017747A">
        <w:rPr>
          <w:rFonts w:cs="Arial"/>
          <w:sz w:val="24"/>
          <w:szCs w:val="24"/>
          <w:lang w:eastAsia="es-MX"/>
        </w:rPr>
        <w:t>estabilidad económica.</w:t>
      </w:r>
    </w:p>
    <w:p w14:paraId="22ACE3AD" w14:textId="77777777" w:rsidR="006A1B51" w:rsidRPr="00F02890" w:rsidRDefault="006A1B51" w:rsidP="007A0CC6">
      <w:pPr>
        <w:spacing w:line="360" w:lineRule="auto"/>
        <w:jc w:val="both"/>
        <w:rPr>
          <w:rFonts w:cs="Arial"/>
          <w:lang w:eastAsia="es-MX"/>
        </w:rPr>
      </w:pPr>
    </w:p>
    <w:p w14:paraId="1977072D" w14:textId="77777777" w:rsidR="007A0CC6" w:rsidRPr="00F02890" w:rsidRDefault="00EE45E6" w:rsidP="00E24A5D">
      <w:pPr>
        <w:pStyle w:val="Heading3"/>
      </w:pPr>
      <w:bookmarkStart w:id="32" w:name="_Toc473558688"/>
      <w:r w:rsidRPr="00F02890">
        <w:t>1.3 Antecedentes</w:t>
      </w:r>
      <w:bookmarkEnd w:id="32"/>
    </w:p>
    <w:p w14:paraId="25DF5634" w14:textId="77777777" w:rsidR="004446C4" w:rsidRPr="004446C4" w:rsidRDefault="004446C4" w:rsidP="004446C4"/>
    <w:p w14:paraId="1E89338D" w14:textId="55D8AACA" w:rsidR="000C02DE" w:rsidRPr="000C02DE" w:rsidRDefault="000C02DE" w:rsidP="000C02DE">
      <w:pPr>
        <w:spacing w:after="0" w:line="360" w:lineRule="auto"/>
        <w:jc w:val="both"/>
        <w:rPr>
          <w:rFonts w:cs="Arial"/>
          <w:sz w:val="24"/>
          <w:szCs w:val="24"/>
        </w:rPr>
      </w:pPr>
      <w:r w:rsidRPr="000C02DE">
        <w:rPr>
          <w:rFonts w:cs="Arial"/>
          <w:sz w:val="24"/>
          <w:szCs w:val="24"/>
        </w:rPr>
        <w:t xml:space="preserve">En los últimos años, el entorno financiero ha mostrado una volatilidad creciente y cambios abruptos, impulsados por crisis globales, políticas monetarias fluctuantes y eventos </w:t>
      </w:r>
      <w:r w:rsidR="001F6C7A">
        <w:rPr>
          <w:rFonts w:cs="Arial"/>
          <w:sz w:val="24"/>
          <w:szCs w:val="24"/>
        </w:rPr>
        <w:t>con incertidumbre</w:t>
      </w:r>
      <w:r w:rsidRPr="000C02DE">
        <w:rPr>
          <w:rFonts w:cs="Arial"/>
          <w:sz w:val="24"/>
          <w:szCs w:val="24"/>
        </w:rPr>
        <w:t>. Estas circunstancias han resaltado la necesidad de desarrollar estrategias de inversión más eficientes que permitan a los gestores de portafolios anticiparse a las fases del ciclo económico y ajustar las decisiones de inversión en consecuencia. Sin embargo, los métodos tradicionales a menudo no capturan completamente las interacciones complejas entre los indicadores económicos y el comportamiento del mercado.</w:t>
      </w:r>
    </w:p>
    <w:p w14:paraId="108B6657" w14:textId="2012A7C2" w:rsidR="000C02DE" w:rsidRPr="000C02DE" w:rsidRDefault="000C02DE" w:rsidP="000C02DE">
      <w:pPr>
        <w:spacing w:after="0" w:line="360" w:lineRule="auto"/>
        <w:jc w:val="both"/>
        <w:rPr>
          <w:rFonts w:cs="Arial"/>
          <w:sz w:val="24"/>
          <w:szCs w:val="24"/>
        </w:rPr>
      </w:pPr>
      <w:r w:rsidRPr="000C02DE">
        <w:rPr>
          <w:rFonts w:cs="Arial"/>
          <w:sz w:val="24"/>
          <w:szCs w:val="24"/>
        </w:rPr>
        <w:t xml:space="preserve">Con los avances tecnológicos y el desarrollo de nuevas técnicas de análisis de datos, es posible mejorar la precisión y adaptabilidad de estas estrategias. Este proyecto se centra en abordar estas limitaciones mediante la implementación de un modelo que emplea indicadores económicos adelantados para guiar </w:t>
      </w:r>
      <w:r w:rsidR="00985955">
        <w:rPr>
          <w:rFonts w:cs="Arial"/>
          <w:sz w:val="24"/>
          <w:szCs w:val="24"/>
        </w:rPr>
        <w:t>estrategias</w:t>
      </w:r>
      <w:r w:rsidRPr="000C02DE">
        <w:rPr>
          <w:rFonts w:cs="Arial"/>
          <w:sz w:val="24"/>
          <w:szCs w:val="24"/>
        </w:rPr>
        <w:t xml:space="preserve"> de rotación sectorial</w:t>
      </w:r>
      <w:r w:rsidR="00985955">
        <w:rPr>
          <w:rFonts w:cs="Arial"/>
          <w:sz w:val="24"/>
          <w:szCs w:val="24"/>
        </w:rPr>
        <w:t xml:space="preserve"> para </w:t>
      </w:r>
      <w:r w:rsidR="00985955">
        <w:rPr>
          <w:rFonts w:cs="Arial"/>
          <w:sz w:val="24"/>
          <w:szCs w:val="24"/>
        </w:rPr>
        <w:lastRenderedPageBreak/>
        <w:t>ponderar de una forma alternativa a lo convencional un portafolio</w:t>
      </w:r>
      <w:r w:rsidRPr="000C02DE">
        <w:rPr>
          <w:rFonts w:cs="Arial"/>
          <w:sz w:val="24"/>
          <w:szCs w:val="24"/>
        </w:rPr>
        <w:t>. A lo largo de su evolución, se ha trabajado en identificar indicadores clave, optimizar modelos predictivos, y desarrollar una estrategia robusta que facilite una gestión más efectiva de riesgos y permita aprovechar oportunidades en un entorno económico dinámico.</w:t>
      </w:r>
    </w:p>
    <w:p w14:paraId="1B7C59A7" w14:textId="77777777" w:rsidR="00CA7792" w:rsidRPr="000C02DE" w:rsidRDefault="00CA7792" w:rsidP="007A0CC6">
      <w:pPr>
        <w:spacing w:line="360" w:lineRule="auto"/>
        <w:jc w:val="both"/>
        <w:rPr>
          <w:rFonts w:cs="Arial"/>
        </w:rPr>
      </w:pPr>
    </w:p>
    <w:p w14:paraId="6F95CECD" w14:textId="77777777" w:rsidR="007A0CC6" w:rsidRPr="00F02890" w:rsidRDefault="004642EA" w:rsidP="00E24A5D">
      <w:pPr>
        <w:pStyle w:val="Heading3"/>
      </w:pPr>
      <w:bookmarkStart w:id="33" w:name="_Toc473558689"/>
      <w:r w:rsidRPr="00F02890">
        <w:t>1.4. Contexto</w:t>
      </w:r>
      <w:bookmarkEnd w:id="33"/>
    </w:p>
    <w:p w14:paraId="612B6F0E" w14:textId="0EFF7E5A" w:rsidR="004642EA" w:rsidRPr="006866B7" w:rsidRDefault="004642EA" w:rsidP="00123E36">
      <w:pPr>
        <w:spacing w:after="0" w:line="360" w:lineRule="auto"/>
        <w:jc w:val="both"/>
        <w:rPr>
          <w:rFonts w:cs="Arial"/>
          <w:sz w:val="24"/>
          <w:szCs w:val="24"/>
        </w:rPr>
      </w:pPr>
    </w:p>
    <w:p w14:paraId="170F617F" w14:textId="77777777" w:rsidR="00123E36" w:rsidRPr="00123E36" w:rsidRDefault="00123E36" w:rsidP="00123E36">
      <w:pPr>
        <w:spacing w:after="0" w:line="360" w:lineRule="auto"/>
        <w:jc w:val="both"/>
        <w:rPr>
          <w:rFonts w:cs="Arial"/>
          <w:sz w:val="24"/>
          <w:szCs w:val="24"/>
          <w:lang w:eastAsia="es-MX"/>
        </w:rPr>
      </w:pPr>
      <w:r w:rsidRPr="00123E36">
        <w:rPr>
          <w:rFonts w:cs="Arial"/>
          <w:sz w:val="24"/>
          <w:szCs w:val="24"/>
          <w:lang w:eastAsia="es-MX"/>
        </w:rPr>
        <w:t>El proyecto se lleva a cabo en un entorno de alta incertidumbre y volatilidad en los mercados financieros globales, caracterizado por fluctuaciones económicas, políticas monetarias cambiantes, tensiones geopolíticas y crisis que afectan las inversiones. Estos eventos alteran la confianza de los consumidores y empresas, afectan las tasas de crecimiento económico y modifican las condiciones del mercado laboral, generando la necesidad de estrategias de inversión adaptativas.</w:t>
      </w:r>
    </w:p>
    <w:p w14:paraId="441C013B" w14:textId="77777777" w:rsidR="00123E36" w:rsidRPr="00123E36" w:rsidRDefault="00123E36" w:rsidP="00123E36">
      <w:pPr>
        <w:spacing w:after="0" w:line="360" w:lineRule="auto"/>
        <w:jc w:val="both"/>
        <w:rPr>
          <w:rFonts w:cs="Arial"/>
          <w:sz w:val="24"/>
          <w:szCs w:val="24"/>
          <w:lang w:eastAsia="es-MX"/>
        </w:rPr>
      </w:pPr>
      <w:r w:rsidRPr="00123E36">
        <w:rPr>
          <w:rFonts w:cs="Arial"/>
          <w:sz w:val="24"/>
          <w:szCs w:val="24"/>
          <w:lang w:eastAsia="es-MX"/>
        </w:rPr>
        <w:t>En este contexto, los gestores de portafolios deben utilizar información económica relevante y modelos avanzados para anticipar las fases del ciclo económico y ajustar sus decisiones para minimizar riesgos. Aunque las tecnologías modernas han permitido el desarrollo de herramientas más precisas, muchas organizaciones aún enfrentan desafíos técnicos y de implementación.</w:t>
      </w:r>
    </w:p>
    <w:p w14:paraId="0850E4EF" w14:textId="2C601E75" w:rsidR="003C407F" w:rsidRPr="006866B7" w:rsidRDefault="00123E36" w:rsidP="00123E36">
      <w:pPr>
        <w:spacing w:line="360" w:lineRule="auto"/>
        <w:jc w:val="both"/>
        <w:rPr>
          <w:rFonts w:cs="Arial"/>
          <w:sz w:val="24"/>
          <w:szCs w:val="24"/>
          <w:lang w:eastAsia="es-MX"/>
        </w:rPr>
      </w:pPr>
      <w:r w:rsidRPr="00123E36">
        <w:rPr>
          <w:rFonts w:cs="Arial"/>
          <w:sz w:val="24"/>
          <w:szCs w:val="24"/>
          <w:lang w:eastAsia="es-MX"/>
        </w:rPr>
        <w:t>Este</w:t>
      </w:r>
      <w:r w:rsidR="003C407F" w:rsidRPr="00123E36">
        <w:rPr>
          <w:rFonts w:cs="Arial"/>
          <w:sz w:val="24"/>
          <w:szCs w:val="24"/>
          <w:lang w:eastAsia="es-MX"/>
        </w:rPr>
        <w:t xml:space="preserve"> proyecto se enfoca en ofrecer soluciones </w:t>
      </w:r>
      <w:r w:rsidRPr="00123E36">
        <w:rPr>
          <w:rFonts w:cs="Arial"/>
          <w:sz w:val="24"/>
          <w:szCs w:val="24"/>
          <w:lang w:eastAsia="es-MX"/>
        </w:rPr>
        <w:t xml:space="preserve">integradas </w:t>
      </w:r>
      <w:r w:rsidR="003C407F" w:rsidRPr="00123E36">
        <w:rPr>
          <w:rFonts w:cs="Arial"/>
          <w:sz w:val="24"/>
          <w:szCs w:val="24"/>
          <w:lang w:eastAsia="es-MX"/>
        </w:rPr>
        <w:t xml:space="preserve">que combinen predicciones precisas </w:t>
      </w:r>
      <w:r w:rsidRPr="00123E36">
        <w:rPr>
          <w:rFonts w:cs="Arial"/>
          <w:sz w:val="24"/>
          <w:szCs w:val="24"/>
          <w:lang w:eastAsia="es-MX"/>
        </w:rPr>
        <w:t>con</w:t>
      </w:r>
      <w:r w:rsidR="003C407F" w:rsidRPr="00123E36">
        <w:rPr>
          <w:rFonts w:cs="Arial"/>
          <w:sz w:val="24"/>
          <w:szCs w:val="24"/>
          <w:lang w:eastAsia="es-MX"/>
        </w:rPr>
        <w:t xml:space="preserve"> un enfoque adaptativo, </w:t>
      </w:r>
      <w:r w:rsidRPr="00123E36">
        <w:rPr>
          <w:rFonts w:cs="Arial"/>
          <w:sz w:val="24"/>
          <w:szCs w:val="24"/>
          <w:lang w:eastAsia="es-MX"/>
        </w:rPr>
        <w:t>utilizando optimización de parámetros y backtesting con datos históricos. Esto permite gestionar de manera</w:t>
      </w:r>
      <w:r w:rsidR="003C407F" w:rsidRPr="00123E36">
        <w:rPr>
          <w:rFonts w:cs="Arial"/>
          <w:sz w:val="24"/>
          <w:szCs w:val="24"/>
          <w:lang w:eastAsia="es-MX"/>
        </w:rPr>
        <w:t xml:space="preserve"> eficiente </w:t>
      </w:r>
      <w:r w:rsidRPr="00123E36">
        <w:rPr>
          <w:rFonts w:cs="Arial"/>
          <w:sz w:val="24"/>
          <w:szCs w:val="24"/>
          <w:lang w:eastAsia="es-MX"/>
        </w:rPr>
        <w:t>los</w:t>
      </w:r>
      <w:r w:rsidR="003C407F" w:rsidRPr="00123E36">
        <w:rPr>
          <w:rFonts w:cs="Arial"/>
          <w:sz w:val="24"/>
          <w:szCs w:val="24"/>
          <w:lang w:eastAsia="es-MX"/>
        </w:rPr>
        <w:t xml:space="preserve"> riesgos y </w:t>
      </w:r>
      <w:r w:rsidRPr="00123E36">
        <w:rPr>
          <w:rFonts w:cs="Arial"/>
          <w:sz w:val="24"/>
          <w:szCs w:val="24"/>
          <w:lang w:eastAsia="es-MX"/>
        </w:rPr>
        <w:t>aprovechar</w:t>
      </w:r>
      <w:r w:rsidR="003C407F" w:rsidRPr="00123E36">
        <w:rPr>
          <w:rFonts w:cs="Arial"/>
          <w:sz w:val="24"/>
          <w:szCs w:val="24"/>
          <w:lang w:eastAsia="es-MX"/>
        </w:rPr>
        <w:t xml:space="preserve"> las oportunidades en un entorno </w:t>
      </w:r>
      <w:r w:rsidRPr="00123E36">
        <w:rPr>
          <w:rFonts w:cs="Arial"/>
          <w:sz w:val="24"/>
          <w:szCs w:val="24"/>
          <w:lang w:eastAsia="es-MX"/>
        </w:rPr>
        <w:t xml:space="preserve">económico </w:t>
      </w:r>
      <w:r w:rsidR="003C407F" w:rsidRPr="00123E36">
        <w:rPr>
          <w:rFonts w:cs="Arial"/>
          <w:sz w:val="24"/>
          <w:szCs w:val="24"/>
          <w:lang w:eastAsia="es-MX"/>
        </w:rPr>
        <w:t xml:space="preserve">global en constante </w:t>
      </w:r>
      <w:r w:rsidRPr="00123E36">
        <w:rPr>
          <w:rFonts w:cs="Arial"/>
          <w:sz w:val="24"/>
          <w:szCs w:val="24"/>
          <w:lang w:eastAsia="es-MX"/>
        </w:rPr>
        <w:t>cambio.</w:t>
      </w:r>
    </w:p>
    <w:p w14:paraId="23EED071" w14:textId="77777777" w:rsidR="00123E36" w:rsidRPr="00F02890" w:rsidRDefault="00123E36" w:rsidP="00123E36">
      <w:pPr>
        <w:spacing w:after="0" w:line="360" w:lineRule="auto"/>
        <w:jc w:val="both"/>
        <w:rPr>
          <w:rFonts w:cs="Arial"/>
          <w:b/>
          <w:lang w:eastAsia="es-MX"/>
        </w:rPr>
      </w:pPr>
    </w:p>
    <w:p w14:paraId="7F7FD9AC" w14:textId="4745DAEB" w:rsidR="003E5331" w:rsidRDefault="003E5331" w:rsidP="00123E36">
      <w:pPr>
        <w:spacing w:after="0" w:line="360" w:lineRule="auto"/>
        <w:jc w:val="both"/>
        <w:rPr>
          <w:rFonts w:cs="Arial"/>
          <w:b/>
          <w:lang w:eastAsia="es-MX"/>
        </w:rPr>
      </w:pPr>
    </w:p>
    <w:p w14:paraId="712757DE" w14:textId="6101EA57" w:rsidR="001C2148" w:rsidRDefault="001C2148" w:rsidP="00123E36">
      <w:pPr>
        <w:spacing w:after="0" w:line="360" w:lineRule="auto"/>
        <w:jc w:val="both"/>
        <w:rPr>
          <w:rFonts w:cs="Arial"/>
          <w:b/>
          <w:lang w:eastAsia="es-MX"/>
        </w:rPr>
      </w:pPr>
    </w:p>
    <w:p w14:paraId="24686724" w14:textId="1BF7247C" w:rsidR="001C2148" w:rsidRDefault="001C2148" w:rsidP="00123E36">
      <w:pPr>
        <w:spacing w:after="0" w:line="360" w:lineRule="auto"/>
        <w:jc w:val="both"/>
        <w:rPr>
          <w:rFonts w:cs="Arial"/>
          <w:b/>
          <w:lang w:eastAsia="es-MX"/>
        </w:rPr>
      </w:pPr>
    </w:p>
    <w:p w14:paraId="48D25EF8" w14:textId="3F95EB8B" w:rsidR="001C2148" w:rsidRDefault="001C2148" w:rsidP="00123E36">
      <w:pPr>
        <w:spacing w:after="0" w:line="360" w:lineRule="auto"/>
        <w:jc w:val="both"/>
        <w:rPr>
          <w:rFonts w:cs="Arial"/>
          <w:b/>
          <w:lang w:eastAsia="es-MX"/>
        </w:rPr>
      </w:pPr>
    </w:p>
    <w:p w14:paraId="76C1E030" w14:textId="0DCEEC54" w:rsidR="001C2148" w:rsidRPr="00F02890" w:rsidRDefault="001C2148" w:rsidP="00123E36">
      <w:pPr>
        <w:spacing w:after="0" w:line="360" w:lineRule="auto"/>
        <w:jc w:val="both"/>
        <w:rPr>
          <w:rFonts w:cs="Arial"/>
          <w:b/>
          <w:lang w:eastAsia="es-MX"/>
        </w:rPr>
      </w:pPr>
    </w:p>
    <w:p w14:paraId="55609DB7" w14:textId="77777777" w:rsidR="004642EA" w:rsidRPr="00E24A5D" w:rsidRDefault="004642EA" w:rsidP="00E24A5D">
      <w:pPr>
        <w:pStyle w:val="Heading2"/>
      </w:pPr>
      <w:bookmarkStart w:id="34" w:name="_Toc473558690"/>
      <w:r w:rsidRPr="00E24A5D">
        <w:lastRenderedPageBreak/>
        <w:t>2. Desarrollo</w:t>
      </w:r>
      <w:bookmarkEnd w:id="34"/>
    </w:p>
    <w:p w14:paraId="768F614D" w14:textId="77777777" w:rsidR="004642EA" w:rsidRPr="00F02890" w:rsidRDefault="004642EA" w:rsidP="004642EA">
      <w:pPr>
        <w:spacing w:line="360" w:lineRule="auto"/>
        <w:jc w:val="both"/>
      </w:pPr>
    </w:p>
    <w:p w14:paraId="7594AF6B" w14:textId="7E7E9CC8" w:rsidR="007A0CC6" w:rsidRPr="00F02890" w:rsidRDefault="004642EA" w:rsidP="00E24A5D">
      <w:pPr>
        <w:pStyle w:val="Heading3"/>
      </w:pPr>
      <w:bookmarkStart w:id="35" w:name="_Toc473558691"/>
      <w:r w:rsidRPr="00F02890">
        <w:t xml:space="preserve">2.1. </w:t>
      </w:r>
      <w:r w:rsidR="002048D3">
        <w:t>Sustento</w:t>
      </w:r>
      <w:r w:rsidRPr="00F02890">
        <w:t xml:space="preserve"> teórico y </w:t>
      </w:r>
      <w:r w:rsidR="00EE45E6" w:rsidRPr="00F02890">
        <w:t>metodológico</w:t>
      </w:r>
      <w:bookmarkEnd w:id="35"/>
    </w:p>
    <w:p w14:paraId="4C124D6E" w14:textId="1EA28204" w:rsidR="0014175C" w:rsidRPr="0014175C" w:rsidRDefault="00764EB7" w:rsidP="0014175C">
      <w:pPr>
        <w:spacing w:after="0" w:line="360" w:lineRule="auto"/>
        <w:jc w:val="both"/>
        <w:rPr>
          <w:rFonts w:cs="Arial"/>
          <w:sz w:val="24"/>
          <w:szCs w:val="24"/>
          <w:lang w:eastAsia="es-MX"/>
        </w:rPr>
      </w:pPr>
      <w:r>
        <w:rPr>
          <w:rFonts w:cs="Arial"/>
          <w:sz w:val="24"/>
          <w:szCs w:val="24"/>
          <w:lang w:eastAsia="es-MX"/>
        </w:rPr>
        <w:t>E</w:t>
      </w:r>
      <w:r w:rsidR="0014175C" w:rsidRPr="0014175C">
        <w:rPr>
          <w:rFonts w:cs="Arial"/>
          <w:sz w:val="24"/>
          <w:szCs w:val="24"/>
          <w:lang w:eastAsia="es-MX"/>
        </w:rPr>
        <w:t xml:space="preserve">l proyecto emplea indicadores económicos clave. El </w:t>
      </w:r>
      <w:r w:rsidR="0014175C" w:rsidRPr="0014175C">
        <w:rPr>
          <w:rFonts w:cs="Arial"/>
          <w:i/>
          <w:sz w:val="24"/>
          <w:szCs w:val="24"/>
          <w:lang w:eastAsia="es-MX"/>
        </w:rPr>
        <w:t xml:space="preserve">Business </w:t>
      </w:r>
      <w:proofErr w:type="spellStart"/>
      <w:r w:rsidR="0014175C" w:rsidRPr="0014175C">
        <w:rPr>
          <w:rFonts w:cs="Arial"/>
          <w:i/>
          <w:sz w:val="24"/>
          <w:szCs w:val="24"/>
          <w:lang w:eastAsia="es-MX"/>
        </w:rPr>
        <w:t>Confidence</w:t>
      </w:r>
      <w:proofErr w:type="spellEnd"/>
      <w:r w:rsidR="0014175C" w:rsidRPr="0014175C">
        <w:rPr>
          <w:rFonts w:cs="Arial"/>
          <w:i/>
          <w:sz w:val="24"/>
          <w:szCs w:val="24"/>
          <w:lang w:eastAsia="es-MX"/>
        </w:rPr>
        <w:t xml:space="preserve"> Index</w:t>
      </w:r>
      <w:r w:rsidR="0014175C" w:rsidRPr="0014175C">
        <w:rPr>
          <w:rFonts w:cs="Arial"/>
          <w:sz w:val="24"/>
          <w:szCs w:val="24"/>
          <w:lang w:eastAsia="es-MX"/>
        </w:rPr>
        <w:t xml:space="preserve"> (BCI) mide la confianza de las empresas en la economía, lo que puede predecir cambios en la inversión empresarial. El </w:t>
      </w:r>
      <w:proofErr w:type="spellStart"/>
      <w:r w:rsidR="0014175C" w:rsidRPr="0014175C">
        <w:rPr>
          <w:rFonts w:cs="Arial"/>
          <w:i/>
          <w:sz w:val="24"/>
          <w:szCs w:val="24"/>
          <w:lang w:eastAsia="es-MX"/>
        </w:rPr>
        <w:t>Consumer</w:t>
      </w:r>
      <w:proofErr w:type="spellEnd"/>
      <w:r w:rsidR="0014175C" w:rsidRPr="0014175C">
        <w:rPr>
          <w:rFonts w:cs="Arial"/>
          <w:i/>
          <w:sz w:val="24"/>
          <w:szCs w:val="24"/>
          <w:lang w:eastAsia="es-MX"/>
        </w:rPr>
        <w:t xml:space="preserve"> </w:t>
      </w:r>
      <w:proofErr w:type="spellStart"/>
      <w:r w:rsidR="0014175C" w:rsidRPr="0014175C">
        <w:rPr>
          <w:rFonts w:cs="Arial"/>
          <w:i/>
          <w:sz w:val="24"/>
          <w:szCs w:val="24"/>
          <w:lang w:eastAsia="es-MX"/>
        </w:rPr>
        <w:t>Confidence</w:t>
      </w:r>
      <w:proofErr w:type="spellEnd"/>
      <w:r w:rsidR="0014175C" w:rsidRPr="0014175C">
        <w:rPr>
          <w:rFonts w:cs="Arial"/>
          <w:i/>
          <w:sz w:val="24"/>
          <w:szCs w:val="24"/>
          <w:lang w:eastAsia="es-MX"/>
        </w:rPr>
        <w:t xml:space="preserve"> Index</w:t>
      </w:r>
      <w:r w:rsidR="0014175C" w:rsidRPr="0014175C">
        <w:rPr>
          <w:rFonts w:cs="Arial"/>
          <w:sz w:val="24"/>
          <w:szCs w:val="24"/>
          <w:lang w:eastAsia="es-MX"/>
        </w:rPr>
        <w:t xml:space="preserve"> (CCI) evalúa la percepción de los consumidores sobre la situación económica, influyendo en sus decisiones de gasto. El </w:t>
      </w:r>
      <w:r w:rsidR="0014175C" w:rsidRPr="0014175C">
        <w:rPr>
          <w:rFonts w:cs="Arial"/>
          <w:i/>
          <w:sz w:val="24"/>
          <w:szCs w:val="24"/>
          <w:lang w:eastAsia="es-MX"/>
        </w:rPr>
        <w:t xml:space="preserve">Composite </w:t>
      </w:r>
      <w:proofErr w:type="spellStart"/>
      <w:r w:rsidR="0014175C" w:rsidRPr="0014175C">
        <w:rPr>
          <w:rFonts w:cs="Arial"/>
          <w:i/>
          <w:sz w:val="24"/>
          <w:szCs w:val="24"/>
          <w:lang w:eastAsia="es-MX"/>
        </w:rPr>
        <w:t>Leading</w:t>
      </w:r>
      <w:proofErr w:type="spellEnd"/>
      <w:r w:rsidR="0014175C" w:rsidRPr="0014175C">
        <w:rPr>
          <w:rFonts w:cs="Arial"/>
          <w:i/>
          <w:sz w:val="24"/>
          <w:szCs w:val="24"/>
          <w:lang w:eastAsia="es-MX"/>
        </w:rPr>
        <w:t xml:space="preserve"> </w:t>
      </w:r>
      <w:proofErr w:type="spellStart"/>
      <w:r w:rsidR="0014175C" w:rsidRPr="0014175C">
        <w:rPr>
          <w:rFonts w:cs="Arial"/>
          <w:i/>
          <w:sz w:val="24"/>
          <w:szCs w:val="24"/>
          <w:lang w:eastAsia="es-MX"/>
        </w:rPr>
        <w:t>Indicator</w:t>
      </w:r>
      <w:proofErr w:type="spellEnd"/>
      <w:r w:rsidR="0014175C" w:rsidRPr="0014175C">
        <w:rPr>
          <w:rFonts w:cs="Arial"/>
          <w:sz w:val="24"/>
          <w:szCs w:val="24"/>
          <w:lang w:eastAsia="es-MX"/>
        </w:rPr>
        <w:t xml:space="preserve"> (CLI) es un índice compuesto de varios indicadores que tienden a cambiar antes que la economía general, proporcionando señales tempranas de expansión o contracción. El Producto Interno Bruto (GDP) mide el valor total de los bienes y servicios producidos en un país y actúa como un indicador rezagado, reflejando el estado pasado de la economía.</w:t>
      </w:r>
    </w:p>
    <w:p w14:paraId="753159A9" w14:textId="77777777" w:rsidR="0014175C" w:rsidRPr="0014175C" w:rsidRDefault="0014175C" w:rsidP="0014175C">
      <w:pPr>
        <w:spacing w:after="0" w:line="360" w:lineRule="auto"/>
        <w:jc w:val="both"/>
        <w:rPr>
          <w:rFonts w:cs="Arial"/>
          <w:sz w:val="24"/>
          <w:szCs w:val="24"/>
          <w:lang w:eastAsia="es-MX"/>
        </w:rPr>
      </w:pPr>
      <w:r w:rsidRPr="0014175C">
        <w:rPr>
          <w:rFonts w:cs="Arial"/>
          <w:sz w:val="24"/>
          <w:szCs w:val="24"/>
          <w:lang w:eastAsia="es-MX"/>
        </w:rPr>
        <w:t xml:space="preserve">En cuanto al enfoque metodológico, el proyecto utiliza técnicas de machine </w:t>
      </w:r>
      <w:proofErr w:type="spellStart"/>
      <w:r w:rsidRPr="0014175C">
        <w:rPr>
          <w:rFonts w:cs="Arial"/>
          <w:sz w:val="24"/>
          <w:szCs w:val="24"/>
          <w:lang w:eastAsia="es-MX"/>
        </w:rPr>
        <w:t>learning</w:t>
      </w:r>
      <w:proofErr w:type="spellEnd"/>
      <w:r w:rsidRPr="0014175C">
        <w:rPr>
          <w:rFonts w:cs="Arial"/>
          <w:sz w:val="24"/>
          <w:szCs w:val="24"/>
          <w:lang w:eastAsia="es-MX"/>
        </w:rPr>
        <w:t xml:space="preserve"> para desarrollar un modelo multiclase que clasifica las fases del ciclo económico. Se lleva a cabo un análisis exploratorio de datos (EDA) para detectar patrones y anomalías, proporcionando una base sólida para el modelado. Los modelos seleccionados incluyen:</w:t>
      </w:r>
    </w:p>
    <w:p w14:paraId="0149AD65" w14:textId="77777777" w:rsidR="0014175C" w:rsidRPr="0014175C" w:rsidRDefault="0014175C" w:rsidP="0014175C">
      <w:pPr>
        <w:numPr>
          <w:ilvl w:val="0"/>
          <w:numId w:val="4"/>
        </w:numPr>
        <w:spacing w:after="0" w:line="360" w:lineRule="auto"/>
        <w:jc w:val="both"/>
        <w:rPr>
          <w:rFonts w:cs="Arial"/>
          <w:sz w:val="24"/>
          <w:szCs w:val="24"/>
          <w:lang w:eastAsia="es-MX"/>
        </w:rPr>
      </w:pPr>
      <w:r w:rsidRPr="0014175C">
        <w:rPr>
          <w:rFonts w:cs="Arial"/>
          <w:b/>
          <w:sz w:val="24"/>
          <w:szCs w:val="24"/>
          <w:lang w:eastAsia="es-MX"/>
        </w:rPr>
        <w:t>Regresión Logística</w:t>
      </w:r>
      <w:r w:rsidRPr="0014175C">
        <w:rPr>
          <w:rFonts w:cs="Arial"/>
          <w:sz w:val="24"/>
          <w:szCs w:val="24"/>
          <w:lang w:eastAsia="es-MX"/>
        </w:rPr>
        <w:t>: Un modelo estadístico simple y eficiente utilizado como benchmark. La Regresión Logística es ideal para problemas de clasificación y estima la probabilidad de que un evento pertenezca a una de varias categorías, basándose en la relación entre las variables predictoras y la variable objetivo.</w:t>
      </w:r>
    </w:p>
    <w:p w14:paraId="028DBF0E" w14:textId="77777777" w:rsidR="0014175C" w:rsidRPr="0014175C" w:rsidRDefault="0014175C" w:rsidP="0014175C">
      <w:pPr>
        <w:numPr>
          <w:ilvl w:val="0"/>
          <w:numId w:val="4"/>
        </w:numPr>
        <w:spacing w:after="0" w:line="360" w:lineRule="auto"/>
        <w:jc w:val="both"/>
        <w:rPr>
          <w:rFonts w:cs="Arial"/>
          <w:sz w:val="24"/>
          <w:szCs w:val="24"/>
          <w:lang w:eastAsia="es-MX"/>
        </w:rPr>
      </w:pPr>
      <w:r w:rsidRPr="0014175C">
        <w:rPr>
          <w:rFonts w:cs="Arial"/>
          <w:b/>
          <w:sz w:val="24"/>
          <w:szCs w:val="24"/>
          <w:lang w:eastAsia="es-MX"/>
        </w:rPr>
        <w:t>XGBoost</w:t>
      </w:r>
      <w:r w:rsidRPr="0014175C">
        <w:rPr>
          <w:rFonts w:cs="Arial"/>
          <w:sz w:val="24"/>
          <w:szCs w:val="24"/>
          <w:lang w:eastAsia="es-MX"/>
        </w:rPr>
        <w:t xml:space="preserve">: Un algoritmo basado en árboles de decisión que es altamente eficiente y se destaca en tareas de clasificación. XGBoost utiliza técnicas de </w:t>
      </w:r>
      <w:proofErr w:type="spellStart"/>
      <w:r w:rsidRPr="0014175C">
        <w:rPr>
          <w:rFonts w:cs="Arial"/>
          <w:sz w:val="24"/>
          <w:szCs w:val="24"/>
          <w:lang w:eastAsia="es-MX"/>
        </w:rPr>
        <w:t>boosting</w:t>
      </w:r>
      <w:proofErr w:type="spellEnd"/>
      <w:r w:rsidRPr="0014175C">
        <w:rPr>
          <w:rFonts w:cs="Arial"/>
          <w:sz w:val="24"/>
          <w:szCs w:val="24"/>
          <w:lang w:eastAsia="es-MX"/>
        </w:rPr>
        <w:t xml:space="preserve"> para combinar varios árboles débiles en un modelo más fuerte, mejorando la precisión y manejando eficientemente los datos complejos.</w:t>
      </w:r>
    </w:p>
    <w:p w14:paraId="12E73AE1" w14:textId="77777777" w:rsidR="0014175C" w:rsidRPr="0014175C" w:rsidRDefault="0014175C" w:rsidP="0014175C">
      <w:pPr>
        <w:numPr>
          <w:ilvl w:val="0"/>
          <w:numId w:val="4"/>
        </w:numPr>
        <w:spacing w:after="0" w:line="360" w:lineRule="auto"/>
        <w:jc w:val="both"/>
        <w:rPr>
          <w:rFonts w:cs="Arial"/>
          <w:sz w:val="24"/>
          <w:szCs w:val="24"/>
          <w:lang w:eastAsia="es-MX"/>
        </w:rPr>
      </w:pPr>
      <w:r w:rsidRPr="0014175C">
        <w:rPr>
          <w:rFonts w:cs="Arial"/>
          <w:b/>
          <w:sz w:val="24"/>
          <w:szCs w:val="24"/>
          <w:lang w:eastAsia="es-MX"/>
        </w:rPr>
        <w:t>Red Neuronal Multicapa (MLP)</w:t>
      </w:r>
      <w:r w:rsidRPr="0014175C">
        <w:rPr>
          <w:rFonts w:cs="Arial"/>
          <w:sz w:val="24"/>
          <w:szCs w:val="24"/>
          <w:lang w:eastAsia="es-MX"/>
        </w:rPr>
        <w:t>: Un modelo avanzado de aprendizaje automático que es capaz de capturar relaciones no lineales complejas. Utiliza capas ocultas y una función de activación ReLU (</w:t>
      </w:r>
      <w:proofErr w:type="spellStart"/>
      <w:r w:rsidRPr="0014175C">
        <w:rPr>
          <w:rFonts w:cs="Arial"/>
          <w:sz w:val="24"/>
          <w:szCs w:val="24"/>
          <w:lang w:eastAsia="es-MX"/>
        </w:rPr>
        <w:t>Rectified</w:t>
      </w:r>
      <w:proofErr w:type="spellEnd"/>
      <w:r w:rsidRPr="0014175C">
        <w:rPr>
          <w:rFonts w:cs="Arial"/>
          <w:sz w:val="24"/>
          <w:szCs w:val="24"/>
          <w:lang w:eastAsia="es-MX"/>
        </w:rPr>
        <w:t xml:space="preserve"> Linear </w:t>
      </w:r>
      <w:proofErr w:type="spellStart"/>
      <w:r w:rsidRPr="0014175C">
        <w:rPr>
          <w:rFonts w:cs="Arial"/>
          <w:sz w:val="24"/>
          <w:szCs w:val="24"/>
          <w:lang w:eastAsia="es-MX"/>
        </w:rPr>
        <w:t>Unit</w:t>
      </w:r>
      <w:proofErr w:type="spellEnd"/>
      <w:r w:rsidRPr="0014175C">
        <w:rPr>
          <w:rFonts w:cs="Arial"/>
          <w:sz w:val="24"/>
          <w:szCs w:val="24"/>
          <w:lang w:eastAsia="es-MX"/>
        </w:rPr>
        <w:t>) para aprender patrones de los datos de entrenamiento, haciendo que sea útil en problemas donde las relaciones entre las variables son intrincadas.</w:t>
      </w:r>
    </w:p>
    <w:p w14:paraId="4BCA90F4" w14:textId="77777777" w:rsidR="0014175C" w:rsidRPr="0014175C" w:rsidRDefault="0014175C" w:rsidP="0014175C">
      <w:pPr>
        <w:spacing w:after="0" w:line="360" w:lineRule="auto"/>
        <w:jc w:val="both"/>
        <w:rPr>
          <w:rFonts w:cs="Arial"/>
          <w:sz w:val="24"/>
          <w:szCs w:val="24"/>
          <w:lang w:eastAsia="es-MX"/>
        </w:rPr>
      </w:pPr>
      <w:r w:rsidRPr="0014175C">
        <w:rPr>
          <w:rFonts w:cs="Arial"/>
          <w:sz w:val="24"/>
          <w:szCs w:val="24"/>
          <w:lang w:eastAsia="es-MX"/>
        </w:rPr>
        <w:lastRenderedPageBreak/>
        <w:t>El proceso de entrenamiento y validación se lleva a cabo dividiendo los datos en conjuntos de entrenamiento y prueba. La precisión (accuracy) es la métrica principal utilizada para evaluar y comparar los modelos. Se emplean técnicas de validación cruzada (k-</w:t>
      </w:r>
      <w:proofErr w:type="spellStart"/>
      <w:r w:rsidRPr="0014175C">
        <w:rPr>
          <w:rFonts w:cs="Arial"/>
          <w:sz w:val="24"/>
          <w:szCs w:val="24"/>
          <w:lang w:eastAsia="es-MX"/>
        </w:rPr>
        <w:t>fold</w:t>
      </w:r>
      <w:proofErr w:type="spellEnd"/>
      <w:r w:rsidRPr="0014175C">
        <w:rPr>
          <w:rFonts w:cs="Arial"/>
          <w:sz w:val="24"/>
          <w:szCs w:val="24"/>
          <w:lang w:eastAsia="es-MX"/>
        </w:rPr>
        <w:t xml:space="preserve"> </w:t>
      </w:r>
      <w:proofErr w:type="spellStart"/>
      <w:r w:rsidRPr="0014175C">
        <w:rPr>
          <w:rFonts w:cs="Arial"/>
          <w:sz w:val="24"/>
          <w:szCs w:val="24"/>
          <w:lang w:eastAsia="es-MX"/>
        </w:rPr>
        <w:t>cross-validation</w:t>
      </w:r>
      <w:proofErr w:type="spellEnd"/>
      <w:r w:rsidRPr="0014175C">
        <w:rPr>
          <w:rFonts w:cs="Arial"/>
          <w:sz w:val="24"/>
          <w:szCs w:val="24"/>
          <w:lang w:eastAsia="es-MX"/>
        </w:rPr>
        <w:t>) para asegurar que los modelos puedan generalizar bien en datos no vistos, minimizando el riesgo de sobreajuste. Además, se utilizan métricas adicionales como el F1-score, precision, recall, y curvas AUC-ROC para evaluar el rendimiento de los modelos en términos de clasificación de las fases económicas.</w:t>
      </w:r>
    </w:p>
    <w:p w14:paraId="4F3C4C01" w14:textId="695A0B7E" w:rsidR="0014175C" w:rsidRPr="006866B7" w:rsidRDefault="0014175C" w:rsidP="007A0CC6">
      <w:pPr>
        <w:spacing w:line="360" w:lineRule="auto"/>
        <w:jc w:val="both"/>
        <w:rPr>
          <w:rFonts w:cs="Arial"/>
          <w:sz w:val="24"/>
          <w:szCs w:val="24"/>
          <w:lang w:eastAsia="es-MX"/>
        </w:rPr>
      </w:pPr>
      <w:r w:rsidRPr="0014175C">
        <w:rPr>
          <w:rFonts w:cs="Arial"/>
          <w:sz w:val="24"/>
          <w:szCs w:val="24"/>
          <w:lang w:eastAsia="es-MX"/>
        </w:rPr>
        <w:t>La optimización de la estrategia de inversión se realiza mediante el Ratio de Sharpe, que mide el rendimiento ajustado al riesgo de un portafolio. Esta métrica permite evaluar la eficiencia del portafolio en términos de retorno por unidad de riesgo asumido. La implementación incluye backtesting con datos históricos para comparar el desempeño de la estrategia frente al benchmark (el SPY), validando así la robustez y eficacia del modelo en diferentes escenarios económicos.</w:t>
      </w:r>
    </w:p>
    <w:p w14:paraId="0C8809C1" w14:textId="77777777" w:rsidR="00CA7792" w:rsidRPr="00F02890" w:rsidRDefault="00CA7792" w:rsidP="007A0CC6">
      <w:pPr>
        <w:spacing w:line="360" w:lineRule="auto"/>
        <w:jc w:val="both"/>
        <w:rPr>
          <w:rFonts w:cs="Arial"/>
        </w:rPr>
      </w:pPr>
    </w:p>
    <w:p w14:paraId="6D18C8AE" w14:textId="77777777" w:rsidR="004642EA" w:rsidRPr="00F02890" w:rsidRDefault="004642EA" w:rsidP="00E24A5D">
      <w:pPr>
        <w:pStyle w:val="Heading3"/>
      </w:pPr>
      <w:bookmarkStart w:id="36" w:name="_Toc473558692"/>
      <w:r w:rsidRPr="00F02890">
        <w:t>2.2. Planeación y seguimie</w:t>
      </w:r>
      <w:r w:rsidR="00486BDB" w:rsidRPr="00F02890">
        <w:t>nto del proyecto</w:t>
      </w:r>
      <w:bookmarkEnd w:id="36"/>
    </w:p>
    <w:p w14:paraId="6AD7AADA" w14:textId="77777777" w:rsidR="00076A81" w:rsidRPr="00F02890" w:rsidRDefault="00076A81" w:rsidP="00076A81">
      <w:pPr>
        <w:pStyle w:val="ListParagraph"/>
        <w:numPr>
          <w:ilvl w:val="0"/>
          <w:numId w:val="1"/>
        </w:numPr>
        <w:spacing w:after="0" w:line="360" w:lineRule="auto"/>
        <w:jc w:val="both"/>
        <w:rPr>
          <w:rFonts w:cs="Arial"/>
          <w:sz w:val="24"/>
          <w:szCs w:val="24"/>
        </w:rPr>
      </w:pPr>
      <w:r w:rsidRPr="00F02890">
        <w:rPr>
          <w:rFonts w:cs="Arial"/>
          <w:sz w:val="24"/>
          <w:szCs w:val="24"/>
        </w:rPr>
        <w:t>Descripción del proyecto</w:t>
      </w:r>
    </w:p>
    <w:p w14:paraId="5C4F0C05" w14:textId="059451F6" w:rsidR="001A2169" w:rsidRPr="001A2169" w:rsidRDefault="001A2169" w:rsidP="001A2169">
      <w:pPr>
        <w:spacing w:after="0" w:line="360" w:lineRule="auto"/>
        <w:ind w:left="708"/>
        <w:jc w:val="both"/>
        <w:rPr>
          <w:rFonts w:cs="Arial"/>
          <w:sz w:val="24"/>
          <w:szCs w:val="24"/>
          <w:lang w:eastAsia="es-MX"/>
        </w:rPr>
      </w:pPr>
      <w:r w:rsidRPr="001A2169">
        <w:rPr>
          <w:rFonts w:cs="Arial"/>
          <w:sz w:val="24"/>
          <w:szCs w:val="24"/>
          <w:lang w:eastAsia="es-MX"/>
        </w:rPr>
        <w:t xml:space="preserve">El proyecto se enfoca en desarrollar un modelo que permita optimizar la rotación sectorial en estrategias de inversión, anticipando las fases del ciclo económico. La solución es pertinente debido a la necesidad de estrategias adaptativas en un entorno financiero caracterizado por alta volatilidad y cambios rápidos. Utilizando indicadores económicos adelantados como el Business </w:t>
      </w:r>
      <w:proofErr w:type="spellStart"/>
      <w:r w:rsidRPr="001A2169">
        <w:rPr>
          <w:rFonts w:cs="Arial"/>
          <w:sz w:val="24"/>
          <w:szCs w:val="24"/>
          <w:lang w:eastAsia="es-MX"/>
        </w:rPr>
        <w:t>Confidence</w:t>
      </w:r>
      <w:proofErr w:type="spellEnd"/>
      <w:r w:rsidRPr="001A2169">
        <w:rPr>
          <w:rFonts w:cs="Arial"/>
          <w:sz w:val="24"/>
          <w:szCs w:val="24"/>
          <w:lang w:eastAsia="es-MX"/>
        </w:rPr>
        <w:t xml:space="preserve"> Index (BCI), el </w:t>
      </w:r>
      <w:proofErr w:type="spellStart"/>
      <w:r w:rsidRPr="001A2169">
        <w:rPr>
          <w:rFonts w:cs="Arial"/>
          <w:sz w:val="24"/>
          <w:szCs w:val="24"/>
          <w:lang w:eastAsia="es-MX"/>
        </w:rPr>
        <w:t>Consumer</w:t>
      </w:r>
      <w:proofErr w:type="spellEnd"/>
      <w:r w:rsidRPr="001A2169">
        <w:rPr>
          <w:rFonts w:cs="Arial"/>
          <w:sz w:val="24"/>
          <w:szCs w:val="24"/>
          <w:lang w:eastAsia="es-MX"/>
        </w:rPr>
        <w:t xml:space="preserve"> </w:t>
      </w:r>
      <w:proofErr w:type="spellStart"/>
      <w:r w:rsidRPr="001A2169">
        <w:rPr>
          <w:rFonts w:cs="Arial"/>
          <w:sz w:val="24"/>
          <w:szCs w:val="24"/>
          <w:lang w:eastAsia="es-MX"/>
        </w:rPr>
        <w:t>Confidence</w:t>
      </w:r>
      <w:proofErr w:type="spellEnd"/>
      <w:r w:rsidRPr="001A2169">
        <w:rPr>
          <w:rFonts w:cs="Arial"/>
          <w:sz w:val="24"/>
          <w:szCs w:val="24"/>
          <w:lang w:eastAsia="es-MX"/>
        </w:rPr>
        <w:t xml:space="preserve"> Index (CCI), el Composite </w:t>
      </w:r>
      <w:proofErr w:type="spellStart"/>
      <w:r w:rsidRPr="001A2169">
        <w:rPr>
          <w:rFonts w:cs="Arial"/>
          <w:sz w:val="24"/>
          <w:szCs w:val="24"/>
          <w:lang w:eastAsia="es-MX"/>
        </w:rPr>
        <w:t>Leading</w:t>
      </w:r>
      <w:proofErr w:type="spellEnd"/>
      <w:r w:rsidRPr="001A2169">
        <w:rPr>
          <w:rFonts w:cs="Arial"/>
          <w:sz w:val="24"/>
          <w:szCs w:val="24"/>
          <w:lang w:eastAsia="es-MX"/>
        </w:rPr>
        <w:t xml:space="preserve"> </w:t>
      </w:r>
      <w:proofErr w:type="spellStart"/>
      <w:r w:rsidRPr="001A2169">
        <w:rPr>
          <w:rFonts w:cs="Arial"/>
          <w:sz w:val="24"/>
          <w:szCs w:val="24"/>
          <w:lang w:eastAsia="es-MX"/>
        </w:rPr>
        <w:t>Indicator</w:t>
      </w:r>
      <w:proofErr w:type="spellEnd"/>
      <w:r w:rsidRPr="001A2169">
        <w:rPr>
          <w:rFonts w:cs="Arial"/>
          <w:sz w:val="24"/>
          <w:szCs w:val="24"/>
          <w:lang w:eastAsia="es-MX"/>
        </w:rPr>
        <w:t xml:space="preserve"> (CLI) y el Producto Interno Bruto (GDP), el proyecto ajusta de manera eficiente la asignación de activos, maximizando el rendimiento ajustado al riesgo. El modelo predice cuándo sobre-ponderar sectores pro-cíclicos, mantenerse neutral o sub-ponderar, generando así decisiones de inversión más informadas.</w:t>
      </w:r>
    </w:p>
    <w:p w14:paraId="3A59BE81" w14:textId="2DEC82DA" w:rsidR="00B9134E" w:rsidRPr="00DE460F" w:rsidRDefault="001A2169" w:rsidP="00786B76">
      <w:pPr>
        <w:spacing w:line="360" w:lineRule="auto"/>
        <w:ind w:left="708"/>
        <w:jc w:val="both"/>
        <w:rPr>
          <w:rFonts w:cs="Arial"/>
          <w:sz w:val="24"/>
          <w:szCs w:val="24"/>
          <w:lang w:eastAsia="es-MX"/>
        </w:rPr>
      </w:pPr>
      <w:r w:rsidRPr="001A2169">
        <w:rPr>
          <w:rFonts w:cs="Arial"/>
          <w:sz w:val="24"/>
          <w:szCs w:val="24"/>
          <w:lang w:eastAsia="es-MX"/>
        </w:rPr>
        <w:t xml:space="preserve">La intervención incluye varias etapas: la recopilación y análisis de datos, el entrenamiento y validación de modelos (Regresión Logística, XGBoost, y Red </w:t>
      </w:r>
      <w:r w:rsidRPr="001A2169">
        <w:rPr>
          <w:rFonts w:cs="Arial"/>
          <w:sz w:val="24"/>
          <w:szCs w:val="24"/>
          <w:lang w:eastAsia="es-MX"/>
        </w:rPr>
        <w:lastRenderedPageBreak/>
        <w:t xml:space="preserve">Neuronal Multicapa), y la implementación de </w:t>
      </w:r>
      <w:r w:rsidR="002A4701">
        <w:rPr>
          <w:rFonts w:cs="Arial"/>
          <w:sz w:val="24"/>
          <w:szCs w:val="24"/>
          <w:lang w:eastAsia="es-MX"/>
        </w:rPr>
        <w:t>un algoritmo</w:t>
      </w:r>
      <w:r w:rsidRPr="001A2169">
        <w:rPr>
          <w:rFonts w:cs="Arial"/>
          <w:sz w:val="24"/>
          <w:szCs w:val="24"/>
          <w:lang w:eastAsia="es-MX"/>
        </w:rPr>
        <w:t xml:space="preserve"> de backtesting que simula la ejecución de estrategias de inversión. Se establecen proporcionalidades en la selección de activos, y la estrategia es ajustada y </w:t>
      </w:r>
      <w:proofErr w:type="spellStart"/>
      <w:r w:rsidRPr="001A2169">
        <w:rPr>
          <w:rFonts w:cs="Arial"/>
          <w:sz w:val="24"/>
          <w:szCs w:val="24"/>
          <w:lang w:eastAsia="es-MX"/>
        </w:rPr>
        <w:t>re-balanceada</w:t>
      </w:r>
      <w:proofErr w:type="spellEnd"/>
      <w:r w:rsidRPr="001A2169">
        <w:rPr>
          <w:rFonts w:cs="Arial"/>
          <w:sz w:val="24"/>
          <w:szCs w:val="24"/>
          <w:lang w:eastAsia="es-MX"/>
        </w:rPr>
        <w:t xml:space="preserve"> anualmente, mejorando así la eficiencia y pertinencia de las decisiones de inversión.</w:t>
      </w:r>
    </w:p>
    <w:p w14:paraId="78DFC277" w14:textId="54240A47" w:rsidR="001A777B" w:rsidRPr="00A64CE4" w:rsidRDefault="00087744" w:rsidP="00A64CE4">
      <w:pPr>
        <w:pStyle w:val="ListParagraph"/>
        <w:numPr>
          <w:ilvl w:val="0"/>
          <w:numId w:val="1"/>
        </w:numPr>
        <w:spacing w:after="0" w:line="360" w:lineRule="auto"/>
        <w:jc w:val="both"/>
        <w:rPr>
          <w:rFonts w:cs="Arial"/>
          <w:color w:val="17365D"/>
          <w:sz w:val="24"/>
          <w:szCs w:val="24"/>
        </w:rPr>
      </w:pPr>
      <w:r w:rsidRPr="00F02890">
        <w:rPr>
          <w:rFonts w:cs="Arial"/>
          <w:sz w:val="24"/>
          <w:szCs w:val="24"/>
        </w:rPr>
        <w:t>Plan de trabajo</w:t>
      </w:r>
    </w:p>
    <w:p w14:paraId="41C26D33" w14:textId="01DECC42" w:rsidR="00A64CE4" w:rsidRPr="00ED3CC4" w:rsidRDefault="00A64CE4" w:rsidP="00A64CE4">
      <w:pPr>
        <w:spacing w:line="360" w:lineRule="auto"/>
        <w:ind w:left="708"/>
        <w:jc w:val="both"/>
        <w:rPr>
          <w:rFonts w:cs="Arial"/>
          <w:sz w:val="24"/>
          <w:szCs w:val="24"/>
        </w:rPr>
      </w:pPr>
      <w:r w:rsidRPr="00ED3CC4">
        <w:rPr>
          <w:rFonts w:cs="Arial"/>
          <w:sz w:val="24"/>
          <w:szCs w:val="24"/>
        </w:rPr>
        <w:t xml:space="preserve">El plan de trabajo para este proyecto se estructuró en torno a una serie de actividades profesionales, técnicas y operativas que fueron esenciales para alcanzar los objetivos y productos diseñados. Entre estas actividades se incluyó la extensa extracción de información confiable y relevante, así como el aprendizaje y la implementación de codificación orientada a objetivos para </w:t>
      </w:r>
      <w:r w:rsidR="00EB4683">
        <w:rPr>
          <w:rFonts w:cs="Arial"/>
          <w:sz w:val="24"/>
          <w:szCs w:val="24"/>
        </w:rPr>
        <w:t>optimizar</w:t>
      </w:r>
      <w:r w:rsidR="004A3513">
        <w:rPr>
          <w:rFonts w:cs="Arial"/>
          <w:sz w:val="24"/>
          <w:szCs w:val="24"/>
        </w:rPr>
        <w:t xml:space="preserve"> y </w:t>
      </w:r>
      <w:r w:rsidR="00402207">
        <w:rPr>
          <w:rFonts w:cs="Arial"/>
          <w:sz w:val="24"/>
          <w:szCs w:val="24"/>
        </w:rPr>
        <w:t xml:space="preserve">generar de forma </w:t>
      </w:r>
      <w:r w:rsidR="000A31D3">
        <w:rPr>
          <w:rFonts w:cs="Arial"/>
          <w:sz w:val="24"/>
          <w:szCs w:val="24"/>
        </w:rPr>
        <w:t>adecuada y eficiente</w:t>
      </w:r>
      <w:r w:rsidR="00402207">
        <w:rPr>
          <w:rFonts w:cs="Arial"/>
          <w:sz w:val="24"/>
          <w:szCs w:val="24"/>
        </w:rPr>
        <w:t xml:space="preserve"> los resultados previstos en el proyecto</w:t>
      </w:r>
      <w:r w:rsidRPr="00ED3CC4">
        <w:rPr>
          <w:rFonts w:cs="Arial"/>
          <w:sz w:val="24"/>
          <w:szCs w:val="24"/>
        </w:rPr>
        <w:t>.</w:t>
      </w:r>
      <w:r w:rsidR="003B58BB">
        <w:rPr>
          <w:rFonts w:cs="Arial"/>
          <w:sz w:val="24"/>
          <w:szCs w:val="24"/>
        </w:rPr>
        <w:t xml:space="preserve"> </w:t>
      </w:r>
      <w:r w:rsidR="001B34F5">
        <w:rPr>
          <w:rFonts w:cs="Arial"/>
          <w:sz w:val="24"/>
          <w:szCs w:val="24"/>
        </w:rPr>
        <w:t xml:space="preserve">Se </w:t>
      </w:r>
      <w:r w:rsidR="00721CC2">
        <w:rPr>
          <w:rFonts w:cs="Arial"/>
          <w:sz w:val="24"/>
          <w:szCs w:val="24"/>
        </w:rPr>
        <w:t xml:space="preserve">trabajo de </w:t>
      </w:r>
      <w:r w:rsidR="000A31D3">
        <w:rPr>
          <w:rFonts w:cs="Arial"/>
          <w:sz w:val="24"/>
          <w:szCs w:val="24"/>
        </w:rPr>
        <w:t>manera</w:t>
      </w:r>
      <w:r w:rsidR="00721CC2">
        <w:rPr>
          <w:rFonts w:cs="Arial"/>
          <w:sz w:val="24"/>
          <w:szCs w:val="24"/>
        </w:rPr>
        <w:t xml:space="preserve"> continua semana a semana en la creación y desarrollo de </w:t>
      </w:r>
      <w:r w:rsidR="00D96D82">
        <w:rPr>
          <w:rFonts w:cs="Arial"/>
          <w:sz w:val="24"/>
          <w:szCs w:val="24"/>
        </w:rPr>
        <w:t xml:space="preserve">partes </w:t>
      </w:r>
      <w:r w:rsidR="000A31D3">
        <w:rPr>
          <w:rFonts w:cs="Arial"/>
          <w:sz w:val="24"/>
          <w:szCs w:val="24"/>
        </w:rPr>
        <w:t>clave</w:t>
      </w:r>
      <w:r w:rsidR="00D96D82">
        <w:rPr>
          <w:rFonts w:cs="Arial"/>
          <w:sz w:val="24"/>
          <w:szCs w:val="24"/>
        </w:rPr>
        <w:t xml:space="preserve"> </w:t>
      </w:r>
      <w:r w:rsidR="00F2215B">
        <w:rPr>
          <w:rFonts w:cs="Arial"/>
          <w:sz w:val="24"/>
          <w:szCs w:val="24"/>
        </w:rPr>
        <w:t>del proyecto</w:t>
      </w:r>
      <w:r w:rsidR="00FE1FFB">
        <w:rPr>
          <w:rFonts w:cs="Arial"/>
          <w:sz w:val="24"/>
          <w:szCs w:val="24"/>
        </w:rPr>
        <w:t xml:space="preserve">, cómo por ejemplo: </w:t>
      </w:r>
      <w:r w:rsidR="00CA16D7">
        <w:rPr>
          <w:rFonts w:cs="Arial"/>
          <w:sz w:val="24"/>
          <w:szCs w:val="24"/>
        </w:rPr>
        <w:t xml:space="preserve">Generar un </w:t>
      </w:r>
      <w:proofErr w:type="spellStart"/>
      <w:r w:rsidR="00CA16D7">
        <w:rPr>
          <w:rFonts w:cs="Arial"/>
          <w:sz w:val="24"/>
          <w:szCs w:val="24"/>
        </w:rPr>
        <w:t>analisis</w:t>
      </w:r>
      <w:proofErr w:type="spellEnd"/>
      <w:r w:rsidR="00CA16D7">
        <w:rPr>
          <w:rFonts w:cs="Arial"/>
          <w:sz w:val="24"/>
          <w:szCs w:val="24"/>
        </w:rPr>
        <w:t xml:space="preserve"> exploratorio de los indicadores </w:t>
      </w:r>
      <w:proofErr w:type="spellStart"/>
      <w:r w:rsidR="00CA16D7">
        <w:rPr>
          <w:rFonts w:cs="Arial"/>
          <w:sz w:val="24"/>
          <w:szCs w:val="24"/>
        </w:rPr>
        <w:t>economicos</w:t>
      </w:r>
      <w:proofErr w:type="spellEnd"/>
      <w:r w:rsidR="00CA16D7">
        <w:rPr>
          <w:rFonts w:cs="Arial"/>
          <w:sz w:val="24"/>
          <w:szCs w:val="24"/>
        </w:rPr>
        <w:t xml:space="preserve">, comparar de forma gráfica los indicadores económicos vs S&amp;P500, proponer un modelo para la estrategia de rotación sectorial usando los indicadores económicos dados, entrenar y validar el modelo, optimizar parámetros </w:t>
      </w:r>
      <w:r w:rsidR="00554F9E">
        <w:rPr>
          <w:rFonts w:cs="Arial"/>
          <w:sz w:val="24"/>
          <w:szCs w:val="24"/>
        </w:rPr>
        <w:t>e</w:t>
      </w:r>
      <w:r w:rsidR="00CA16D7">
        <w:rPr>
          <w:rFonts w:cs="Arial"/>
          <w:sz w:val="24"/>
          <w:szCs w:val="24"/>
        </w:rPr>
        <w:t xml:space="preserve"> </w:t>
      </w:r>
      <w:proofErr w:type="spellStart"/>
      <w:r w:rsidR="00CA16D7">
        <w:rPr>
          <w:rFonts w:cs="Arial"/>
          <w:sz w:val="24"/>
          <w:szCs w:val="24"/>
        </w:rPr>
        <w:t>hiperparametros</w:t>
      </w:r>
      <w:proofErr w:type="spellEnd"/>
      <w:r w:rsidR="00CA16D7">
        <w:rPr>
          <w:rFonts w:cs="Arial"/>
          <w:sz w:val="24"/>
          <w:szCs w:val="24"/>
        </w:rPr>
        <w:t xml:space="preserve"> para encontrar el modelo más </w:t>
      </w:r>
      <w:r w:rsidR="00554F9E">
        <w:rPr>
          <w:rFonts w:cs="Arial"/>
          <w:sz w:val="24"/>
          <w:szCs w:val="24"/>
        </w:rPr>
        <w:t xml:space="preserve">adecuado para nuestro conjunto de datos, seleccionar </w:t>
      </w:r>
      <w:r w:rsidR="00F576BF">
        <w:rPr>
          <w:rFonts w:cs="Arial"/>
          <w:sz w:val="24"/>
          <w:szCs w:val="24"/>
        </w:rPr>
        <w:t>la estrategia de inversión, crear un backtesting dinámico con selección aleatoria de activos, calcular métricas de desempeño de la estrategia y comparar contra nuestro benchmark (S&amp;P500)</w:t>
      </w:r>
      <w:r w:rsidR="008B14FE">
        <w:rPr>
          <w:rFonts w:cs="Arial"/>
          <w:sz w:val="24"/>
          <w:szCs w:val="24"/>
        </w:rPr>
        <w:t xml:space="preserve">. </w:t>
      </w:r>
      <w:r w:rsidRPr="00ED3CC4">
        <w:rPr>
          <w:rFonts w:cs="Arial"/>
          <w:sz w:val="24"/>
          <w:szCs w:val="24"/>
        </w:rPr>
        <w:t xml:space="preserve">Estas acciones se llevaron a cabo de manera colaborativa por los </w:t>
      </w:r>
      <w:r w:rsidR="00CB1785">
        <w:rPr>
          <w:rFonts w:cs="Arial"/>
          <w:sz w:val="24"/>
          <w:szCs w:val="24"/>
        </w:rPr>
        <w:t>cuatro</w:t>
      </w:r>
      <w:r w:rsidRPr="00ED3CC4">
        <w:rPr>
          <w:rFonts w:cs="Arial"/>
          <w:sz w:val="24"/>
          <w:szCs w:val="24"/>
        </w:rPr>
        <w:t xml:space="preserve"> integrantes del equipo, tanto de forma presencial en la biblioteca del ITESO como de manera remota, aprovechando al máximo los recursos disponibles, que incluyeron el uso del internet y nuestras computadoras personales.</w:t>
      </w:r>
    </w:p>
    <w:p w14:paraId="495126E4" w14:textId="77777777" w:rsidR="00A64CE4" w:rsidRPr="00ED3CC4" w:rsidRDefault="00A64CE4" w:rsidP="00A64CE4">
      <w:pPr>
        <w:spacing w:line="360" w:lineRule="auto"/>
        <w:ind w:left="708"/>
        <w:jc w:val="both"/>
        <w:rPr>
          <w:rFonts w:cs="Arial"/>
          <w:sz w:val="24"/>
          <w:szCs w:val="24"/>
        </w:rPr>
      </w:pPr>
      <w:r w:rsidRPr="00ED3CC4">
        <w:rPr>
          <w:rFonts w:cs="Arial"/>
          <w:sz w:val="24"/>
          <w:szCs w:val="24"/>
        </w:rPr>
        <w:t>En términos de recursos, además de las capacidades individuales del equipo, se utilizó la información recabada de diversas fuentes en línea y las herramientas disponibles en la web. No se requirieron recursos económicos adicionales para la realización del proyecto.</w:t>
      </w:r>
    </w:p>
    <w:p w14:paraId="0C6D1787" w14:textId="2529AD90" w:rsidR="00F576BF" w:rsidRPr="00AE135B" w:rsidRDefault="00A64CE4" w:rsidP="00AE135B">
      <w:pPr>
        <w:spacing w:line="360" w:lineRule="auto"/>
        <w:ind w:left="708"/>
        <w:jc w:val="both"/>
        <w:rPr>
          <w:rFonts w:cs="Arial"/>
          <w:sz w:val="24"/>
          <w:szCs w:val="24"/>
        </w:rPr>
      </w:pPr>
      <w:r w:rsidRPr="00ED3CC4">
        <w:rPr>
          <w:rFonts w:cs="Arial"/>
          <w:sz w:val="24"/>
          <w:szCs w:val="24"/>
        </w:rPr>
        <w:lastRenderedPageBreak/>
        <w:t>En cuanto a las fechas previstas, el equipo se reunió regularmente durante todo el semestre, aprovechando los martes o jueves de cada semana para discutir ideas, delegar responsabilidades y hacer seguimiento a las entregas predefinidas en el cronograma de la materia (PAP). Estas reuniones, tanto presenciales como virtuales, fueron cruciales para mantener la cohesión del equipo y asegurar el avance constante del proyecto.</w:t>
      </w:r>
    </w:p>
    <w:p w14:paraId="717ECA02" w14:textId="399E85DF" w:rsidR="004642EA" w:rsidRPr="00F02890" w:rsidRDefault="004642EA" w:rsidP="004642EA">
      <w:pPr>
        <w:pStyle w:val="ListParagraph"/>
        <w:numPr>
          <w:ilvl w:val="0"/>
          <w:numId w:val="1"/>
        </w:numPr>
        <w:spacing w:after="0" w:line="360" w:lineRule="auto"/>
        <w:jc w:val="both"/>
        <w:rPr>
          <w:rFonts w:cs="Arial"/>
          <w:sz w:val="24"/>
          <w:szCs w:val="24"/>
        </w:rPr>
      </w:pPr>
      <w:r w:rsidRPr="00F02890">
        <w:rPr>
          <w:rFonts w:cs="Arial"/>
          <w:sz w:val="24"/>
          <w:szCs w:val="24"/>
        </w:rPr>
        <w:t xml:space="preserve">Desarrollo de propuesta de mejora </w:t>
      </w:r>
    </w:p>
    <w:p w14:paraId="44DB7145" w14:textId="6F2AFD57" w:rsidR="00B17A2E" w:rsidRDefault="00AE135B" w:rsidP="00B17A2E">
      <w:pPr>
        <w:spacing w:line="360" w:lineRule="auto"/>
        <w:ind w:left="708"/>
        <w:jc w:val="both"/>
        <w:rPr>
          <w:sz w:val="24"/>
          <w:szCs w:val="24"/>
        </w:rPr>
      </w:pPr>
      <w:r w:rsidRPr="00FB1528">
        <w:rPr>
          <w:rFonts w:ascii="Times New Roman" w:hAnsi="Times New Roman" w:cs="Times New Roman"/>
          <w:noProof/>
        </w:rPr>
        <w:drawing>
          <wp:anchor distT="0" distB="0" distL="114300" distR="114300" simplePos="0" relativeHeight="251658241" behindDoc="0" locked="0" layoutInCell="1" allowOverlap="1" wp14:anchorId="57284E90" wp14:editId="69B1573D">
            <wp:simplePos x="0" y="0"/>
            <wp:positionH relativeFrom="margin">
              <wp:posOffset>1447165</wp:posOffset>
            </wp:positionH>
            <wp:positionV relativeFrom="margin">
              <wp:posOffset>2921635</wp:posOffset>
            </wp:positionV>
            <wp:extent cx="2452023" cy="4536000"/>
            <wp:effectExtent l="0" t="0" r="0" b="0"/>
            <wp:wrapSquare wrapText="bothSides"/>
            <wp:docPr id="966448269" name="Picture 41544770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48269" name="Picture 415447702"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2023" cy="4536000"/>
                    </a:xfrm>
                    <a:prstGeom prst="rect">
                      <a:avLst/>
                    </a:prstGeom>
                  </pic:spPr>
                </pic:pic>
              </a:graphicData>
            </a:graphic>
            <wp14:sizeRelH relativeFrom="margin">
              <wp14:pctWidth>0</wp14:pctWidth>
            </wp14:sizeRelH>
            <wp14:sizeRelV relativeFrom="margin">
              <wp14:pctHeight>0</wp14:pctHeight>
            </wp14:sizeRelV>
          </wp:anchor>
        </w:drawing>
      </w:r>
      <w:r w:rsidR="00B17A2E" w:rsidRPr="00B17A2E">
        <w:rPr>
          <w:sz w:val="24"/>
          <w:szCs w:val="24"/>
        </w:rPr>
        <w:t>El siguiente diagrama de flujo (</w:t>
      </w:r>
      <w:r w:rsidR="00B17A2E" w:rsidRPr="00B17A2E">
        <w:rPr>
          <w:b/>
          <w:sz w:val="24"/>
          <w:szCs w:val="24"/>
        </w:rPr>
        <w:t>imagen 1</w:t>
      </w:r>
      <w:r w:rsidR="00B17A2E" w:rsidRPr="00B17A2E">
        <w:rPr>
          <w:sz w:val="24"/>
          <w:szCs w:val="24"/>
        </w:rPr>
        <w:t>), representa el proceso a seguir tanto en la parte de la documentación (teoría) como en la parte del código (aplicación práctica) que respalda el desarrollo e implementación del proyecto.</w:t>
      </w:r>
    </w:p>
    <w:p w14:paraId="1E8068A6" w14:textId="2B57F0E9" w:rsidR="00B17A2E" w:rsidRPr="00B17A2E" w:rsidRDefault="00B17A2E" w:rsidP="00B17A2E">
      <w:pPr>
        <w:spacing w:line="360" w:lineRule="auto"/>
        <w:ind w:left="708"/>
        <w:jc w:val="both"/>
        <w:rPr>
          <w:sz w:val="24"/>
          <w:szCs w:val="24"/>
        </w:rPr>
      </w:pPr>
    </w:p>
    <w:p w14:paraId="20B61980" w14:textId="77777777" w:rsidR="004A263D" w:rsidRDefault="004A263D" w:rsidP="00B17A2E">
      <w:pPr>
        <w:spacing w:line="360" w:lineRule="auto"/>
        <w:ind w:left="708"/>
        <w:jc w:val="both"/>
        <w:rPr>
          <w:rFonts w:cstheme="minorHAnsi"/>
          <w:sz w:val="24"/>
          <w:szCs w:val="24"/>
        </w:rPr>
      </w:pPr>
    </w:p>
    <w:p w14:paraId="3237BEC1" w14:textId="77777777" w:rsidR="004A263D" w:rsidRDefault="004A263D" w:rsidP="00B17A2E">
      <w:pPr>
        <w:spacing w:line="360" w:lineRule="auto"/>
        <w:ind w:left="708"/>
        <w:jc w:val="both"/>
        <w:rPr>
          <w:rFonts w:cstheme="minorHAnsi"/>
          <w:sz w:val="24"/>
          <w:szCs w:val="24"/>
        </w:rPr>
      </w:pPr>
    </w:p>
    <w:p w14:paraId="000B6AD5" w14:textId="77777777" w:rsidR="004A263D" w:rsidRDefault="004A263D" w:rsidP="00B17A2E">
      <w:pPr>
        <w:spacing w:line="360" w:lineRule="auto"/>
        <w:ind w:left="708"/>
        <w:jc w:val="both"/>
        <w:rPr>
          <w:rFonts w:cstheme="minorHAnsi"/>
          <w:sz w:val="24"/>
          <w:szCs w:val="24"/>
        </w:rPr>
      </w:pPr>
    </w:p>
    <w:p w14:paraId="23044648" w14:textId="77777777" w:rsidR="004A263D" w:rsidRDefault="004A263D" w:rsidP="00B17A2E">
      <w:pPr>
        <w:spacing w:line="360" w:lineRule="auto"/>
        <w:ind w:left="708"/>
        <w:jc w:val="both"/>
        <w:rPr>
          <w:rFonts w:cstheme="minorHAnsi"/>
          <w:sz w:val="24"/>
          <w:szCs w:val="24"/>
        </w:rPr>
      </w:pPr>
    </w:p>
    <w:p w14:paraId="51E23964" w14:textId="77777777" w:rsidR="004A263D" w:rsidRDefault="004A263D" w:rsidP="00B17A2E">
      <w:pPr>
        <w:spacing w:line="360" w:lineRule="auto"/>
        <w:ind w:left="708"/>
        <w:jc w:val="both"/>
        <w:rPr>
          <w:rFonts w:cstheme="minorHAnsi"/>
          <w:sz w:val="24"/>
          <w:szCs w:val="24"/>
        </w:rPr>
      </w:pPr>
    </w:p>
    <w:p w14:paraId="6B6E44E1" w14:textId="77777777" w:rsidR="004A263D" w:rsidRDefault="004A263D" w:rsidP="00B17A2E">
      <w:pPr>
        <w:spacing w:line="360" w:lineRule="auto"/>
        <w:ind w:left="708"/>
        <w:jc w:val="both"/>
        <w:rPr>
          <w:rFonts w:cstheme="minorHAnsi"/>
          <w:sz w:val="24"/>
          <w:szCs w:val="24"/>
        </w:rPr>
      </w:pPr>
    </w:p>
    <w:p w14:paraId="63244775" w14:textId="77777777" w:rsidR="004A263D" w:rsidRDefault="004A263D" w:rsidP="00B17A2E">
      <w:pPr>
        <w:spacing w:line="360" w:lineRule="auto"/>
        <w:ind w:left="708"/>
        <w:jc w:val="both"/>
        <w:rPr>
          <w:rFonts w:cstheme="minorHAnsi"/>
          <w:sz w:val="24"/>
          <w:szCs w:val="24"/>
        </w:rPr>
      </w:pPr>
    </w:p>
    <w:p w14:paraId="14539DF7" w14:textId="77777777" w:rsidR="004A263D" w:rsidRDefault="004A263D" w:rsidP="00B17A2E">
      <w:pPr>
        <w:spacing w:line="360" w:lineRule="auto"/>
        <w:ind w:left="708"/>
        <w:jc w:val="both"/>
        <w:rPr>
          <w:rFonts w:cstheme="minorHAnsi"/>
          <w:sz w:val="24"/>
          <w:szCs w:val="24"/>
        </w:rPr>
      </w:pPr>
    </w:p>
    <w:p w14:paraId="3164B3DA" w14:textId="77777777" w:rsidR="004A263D" w:rsidRDefault="004A263D" w:rsidP="00B17A2E">
      <w:pPr>
        <w:spacing w:line="360" w:lineRule="auto"/>
        <w:ind w:left="708"/>
        <w:jc w:val="both"/>
        <w:rPr>
          <w:rFonts w:cstheme="minorHAnsi"/>
          <w:sz w:val="24"/>
          <w:szCs w:val="24"/>
        </w:rPr>
      </w:pPr>
    </w:p>
    <w:p w14:paraId="4FDE7B8F" w14:textId="77777777" w:rsidR="004A263D" w:rsidRDefault="004A263D" w:rsidP="00AE135B">
      <w:pPr>
        <w:spacing w:line="360" w:lineRule="auto"/>
        <w:jc w:val="both"/>
        <w:rPr>
          <w:rFonts w:cstheme="minorHAnsi"/>
          <w:sz w:val="24"/>
          <w:szCs w:val="24"/>
        </w:rPr>
      </w:pPr>
    </w:p>
    <w:p w14:paraId="4747C4D5" w14:textId="776538E2" w:rsidR="004A263D" w:rsidRPr="00B17A2E" w:rsidRDefault="004A76F9" w:rsidP="004A76F9">
      <w:pPr>
        <w:spacing w:line="360" w:lineRule="auto"/>
        <w:ind w:left="708"/>
        <w:jc w:val="center"/>
        <w:rPr>
          <w:sz w:val="24"/>
          <w:szCs w:val="24"/>
        </w:rPr>
      </w:pPr>
      <w:r w:rsidRPr="00102351">
        <w:rPr>
          <w:rFonts w:eastAsia="Times New Roman" w:cstheme="minorHAnsi"/>
          <w:b/>
          <w:i/>
          <w:color w:val="44546A" w:themeColor="text2"/>
          <w:sz w:val="16"/>
          <w:szCs w:val="16"/>
        </w:rPr>
        <w:t>Imagen 1.</w:t>
      </w:r>
      <w:r w:rsidRPr="00102351">
        <w:rPr>
          <w:rFonts w:eastAsia="Times New Roman" w:cstheme="minorHAnsi"/>
          <w:i/>
          <w:color w:val="44546A" w:themeColor="text2"/>
          <w:sz w:val="16"/>
          <w:szCs w:val="16"/>
        </w:rPr>
        <w:t xml:space="preserve"> Diagrama de flujo del proyecto</w:t>
      </w:r>
    </w:p>
    <w:p w14:paraId="26FBBF8E" w14:textId="73D657DF" w:rsidR="004A76F9" w:rsidRPr="00B17A2E" w:rsidRDefault="004A76F9" w:rsidP="0065088A">
      <w:pPr>
        <w:spacing w:after="0" w:line="360" w:lineRule="auto"/>
        <w:jc w:val="both"/>
        <w:rPr>
          <w:rFonts w:cs="Arial"/>
          <w:sz w:val="24"/>
          <w:szCs w:val="24"/>
        </w:rPr>
      </w:pPr>
    </w:p>
    <w:p w14:paraId="1C929BEA" w14:textId="77777777" w:rsidR="00484905" w:rsidRPr="00484905" w:rsidRDefault="00484905" w:rsidP="00484905">
      <w:pPr>
        <w:pStyle w:val="ListParagraph"/>
        <w:spacing w:after="0" w:line="360" w:lineRule="auto"/>
        <w:ind w:left="708"/>
        <w:jc w:val="both"/>
        <w:rPr>
          <w:rFonts w:cs="Arial"/>
          <w:sz w:val="24"/>
          <w:szCs w:val="24"/>
        </w:rPr>
      </w:pPr>
      <w:r w:rsidRPr="00484905">
        <w:rPr>
          <w:rFonts w:cs="Arial"/>
          <w:sz w:val="24"/>
          <w:szCs w:val="24"/>
        </w:rPr>
        <w:lastRenderedPageBreak/>
        <w:t>La ejecución del plan de trabajo se desarrolló en varias fases, cada una ajustada al cronograma y enfocada en optimizar la estrategia de inversión. A continuación, se describen las actividades realizadas:</w:t>
      </w:r>
    </w:p>
    <w:p w14:paraId="3F7433A1" w14:textId="31459794" w:rsidR="00484905" w:rsidRPr="00484905" w:rsidRDefault="00484905" w:rsidP="00484905">
      <w:pPr>
        <w:pStyle w:val="ListParagraph"/>
        <w:numPr>
          <w:ilvl w:val="0"/>
          <w:numId w:val="5"/>
        </w:numPr>
        <w:spacing w:after="0" w:line="360" w:lineRule="auto"/>
        <w:jc w:val="both"/>
        <w:rPr>
          <w:rFonts w:cs="Arial"/>
          <w:sz w:val="24"/>
          <w:szCs w:val="24"/>
        </w:rPr>
      </w:pPr>
      <w:r w:rsidRPr="00484905">
        <w:rPr>
          <w:rFonts w:cs="Arial"/>
          <w:b/>
          <w:bCs/>
          <w:sz w:val="24"/>
          <w:szCs w:val="24"/>
        </w:rPr>
        <w:t>Análisis de datos e identificación de patrones</w:t>
      </w:r>
      <w:r w:rsidRPr="00484905">
        <w:rPr>
          <w:rFonts w:cs="Arial"/>
          <w:sz w:val="24"/>
          <w:szCs w:val="24"/>
        </w:rPr>
        <w:t>: Se llevó a cabo un análisis exploratorio de datos (EDA) para comprender la relación entre los indicadores económicos y el comportamiento del mercado. Se identificaron patrones relevantes y se eliminaron anomalías, asegurando una base de datos sólida para el modelado.</w:t>
      </w:r>
    </w:p>
    <w:p w14:paraId="70A9652F" w14:textId="77777777" w:rsidR="00830EC0" w:rsidRDefault="00AE135B" w:rsidP="00102351">
      <w:pPr>
        <w:pStyle w:val="ListParagraph"/>
        <w:spacing w:line="360" w:lineRule="auto"/>
        <w:ind w:left="1068"/>
        <w:jc w:val="center"/>
        <w:rPr>
          <w:b/>
          <w:i/>
          <w:color w:val="44546A" w:themeColor="text2"/>
          <w:sz w:val="16"/>
          <w:szCs w:val="16"/>
        </w:rPr>
      </w:pPr>
      <w:r>
        <w:rPr>
          <w:noProof/>
        </w:rPr>
        <w:drawing>
          <wp:anchor distT="0" distB="0" distL="114300" distR="114300" simplePos="0" relativeHeight="251658246" behindDoc="0" locked="0" layoutInCell="1" allowOverlap="1" wp14:anchorId="3BCBF766" wp14:editId="6343839A">
            <wp:simplePos x="0" y="0"/>
            <wp:positionH relativeFrom="margin">
              <wp:posOffset>594410</wp:posOffset>
            </wp:positionH>
            <wp:positionV relativeFrom="margin">
              <wp:posOffset>2526750</wp:posOffset>
            </wp:positionV>
            <wp:extent cx="4549204" cy="2291127"/>
            <wp:effectExtent l="0" t="0" r="0" b="0"/>
            <wp:wrapSquare wrapText="bothSides"/>
            <wp:docPr id="28918954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9204" cy="2291127"/>
                    </a:xfrm>
                    <a:prstGeom prst="rect">
                      <a:avLst/>
                    </a:prstGeom>
                  </pic:spPr>
                </pic:pic>
              </a:graphicData>
            </a:graphic>
          </wp:anchor>
        </w:drawing>
      </w:r>
      <w:r w:rsidR="00974E48">
        <w:br/>
      </w:r>
    </w:p>
    <w:p w14:paraId="476DE5C0" w14:textId="77777777" w:rsidR="00830EC0" w:rsidRDefault="00830EC0" w:rsidP="00102351">
      <w:pPr>
        <w:pStyle w:val="ListParagraph"/>
        <w:spacing w:line="360" w:lineRule="auto"/>
        <w:ind w:left="1068"/>
        <w:jc w:val="center"/>
        <w:rPr>
          <w:b/>
          <w:i/>
          <w:color w:val="44546A" w:themeColor="text2"/>
          <w:sz w:val="16"/>
          <w:szCs w:val="16"/>
        </w:rPr>
      </w:pPr>
    </w:p>
    <w:p w14:paraId="3AA3121B" w14:textId="77777777" w:rsidR="00830EC0" w:rsidRDefault="00830EC0" w:rsidP="00102351">
      <w:pPr>
        <w:pStyle w:val="ListParagraph"/>
        <w:spacing w:line="360" w:lineRule="auto"/>
        <w:ind w:left="1068"/>
        <w:jc w:val="center"/>
        <w:rPr>
          <w:b/>
          <w:i/>
          <w:color w:val="44546A" w:themeColor="text2"/>
          <w:sz w:val="16"/>
          <w:szCs w:val="16"/>
        </w:rPr>
      </w:pPr>
    </w:p>
    <w:p w14:paraId="4AD7104D" w14:textId="77777777" w:rsidR="00830EC0" w:rsidRDefault="00830EC0" w:rsidP="00102351">
      <w:pPr>
        <w:pStyle w:val="ListParagraph"/>
        <w:spacing w:line="360" w:lineRule="auto"/>
        <w:ind w:left="1068"/>
        <w:jc w:val="center"/>
        <w:rPr>
          <w:b/>
          <w:i/>
          <w:color w:val="44546A" w:themeColor="text2"/>
          <w:sz w:val="16"/>
          <w:szCs w:val="16"/>
        </w:rPr>
      </w:pPr>
    </w:p>
    <w:p w14:paraId="0B4025EB" w14:textId="77777777" w:rsidR="00830EC0" w:rsidRDefault="00830EC0" w:rsidP="00102351">
      <w:pPr>
        <w:pStyle w:val="ListParagraph"/>
        <w:spacing w:line="360" w:lineRule="auto"/>
        <w:ind w:left="1068"/>
        <w:jc w:val="center"/>
        <w:rPr>
          <w:b/>
          <w:i/>
          <w:color w:val="44546A" w:themeColor="text2"/>
          <w:sz w:val="16"/>
          <w:szCs w:val="16"/>
        </w:rPr>
      </w:pPr>
    </w:p>
    <w:p w14:paraId="6635AC06" w14:textId="77777777" w:rsidR="00830EC0" w:rsidRDefault="00830EC0" w:rsidP="00102351">
      <w:pPr>
        <w:pStyle w:val="ListParagraph"/>
        <w:spacing w:line="360" w:lineRule="auto"/>
        <w:ind w:left="1068"/>
        <w:jc w:val="center"/>
        <w:rPr>
          <w:b/>
          <w:i/>
          <w:color w:val="44546A" w:themeColor="text2"/>
          <w:sz w:val="16"/>
          <w:szCs w:val="16"/>
        </w:rPr>
      </w:pPr>
    </w:p>
    <w:p w14:paraId="326C46C9" w14:textId="77777777" w:rsidR="00830EC0" w:rsidRDefault="00830EC0" w:rsidP="00102351">
      <w:pPr>
        <w:pStyle w:val="ListParagraph"/>
        <w:spacing w:line="360" w:lineRule="auto"/>
        <w:ind w:left="1068"/>
        <w:jc w:val="center"/>
        <w:rPr>
          <w:b/>
          <w:i/>
          <w:color w:val="44546A" w:themeColor="text2"/>
          <w:sz w:val="16"/>
          <w:szCs w:val="16"/>
        </w:rPr>
      </w:pPr>
    </w:p>
    <w:p w14:paraId="18B2D579" w14:textId="77777777" w:rsidR="00830EC0" w:rsidRDefault="00830EC0" w:rsidP="00102351">
      <w:pPr>
        <w:pStyle w:val="ListParagraph"/>
        <w:spacing w:line="360" w:lineRule="auto"/>
        <w:ind w:left="1068"/>
        <w:jc w:val="center"/>
        <w:rPr>
          <w:b/>
          <w:i/>
          <w:color w:val="44546A" w:themeColor="text2"/>
          <w:sz w:val="16"/>
          <w:szCs w:val="16"/>
        </w:rPr>
      </w:pPr>
    </w:p>
    <w:p w14:paraId="5E799EED" w14:textId="77777777" w:rsidR="00830EC0" w:rsidRDefault="00830EC0" w:rsidP="00102351">
      <w:pPr>
        <w:pStyle w:val="ListParagraph"/>
        <w:spacing w:line="360" w:lineRule="auto"/>
        <w:ind w:left="1068"/>
        <w:jc w:val="center"/>
        <w:rPr>
          <w:b/>
          <w:i/>
          <w:color w:val="44546A" w:themeColor="text2"/>
          <w:sz w:val="16"/>
          <w:szCs w:val="16"/>
        </w:rPr>
      </w:pPr>
    </w:p>
    <w:p w14:paraId="06E6AF7F" w14:textId="77777777" w:rsidR="00830EC0" w:rsidRDefault="00830EC0" w:rsidP="00102351">
      <w:pPr>
        <w:pStyle w:val="ListParagraph"/>
        <w:spacing w:line="360" w:lineRule="auto"/>
        <w:ind w:left="1068"/>
        <w:jc w:val="center"/>
        <w:rPr>
          <w:b/>
          <w:i/>
          <w:color w:val="44546A" w:themeColor="text2"/>
          <w:sz w:val="16"/>
          <w:szCs w:val="16"/>
        </w:rPr>
      </w:pPr>
    </w:p>
    <w:p w14:paraId="75ABBB1F" w14:textId="77777777" w:rsidR="00830EC0" w:rsidRDefault="00830EC0" w:rsidP="00102351">
      <w:pPr>
        <w:pStyle w:val="ListParagraph"/>
        <w:spacing w:line="360" w:lineRule="auto"/>
        <w:ind w:left="1068"/>
        <w:jc w:val="center"/>
        <w:rPr>
          <w:b/>
          <w:i/>
          <w:color w:val="44546A" w:themeColor="text2"/>
          <w:sz w:val="16"/>
          <w:szCs w:val="16"/>
        </w:rPr>
      </w:pPr>
    </w:p>
    <w:p w14:paraId="3CE55947" w14:textId="77777777" w:rsidR="00830EC0" w:rsidRDefault="00830EC0" w:rsidP="00102351">
      <w:pPr>
        <w:pStyle w:val="ListParagraph"/>
        <w:spacing w:line="360" w:lineRule="auto"/>
        <w:ind w:left="1068"/>
        <w:jc w:val="center"/>
        <w:rPr>
          <w:b/>
          <w:i/>
          <w:color w:val="44546A" w:themeColor="text2"/>
          <w:sz w:val="16"/>
          <w:szCs w:val="16"/>
        </w:rPr>
      </w:pPr>
    </w:p>
    <w:p w14:paraId="47C51110" w14:textId="77777777" w:rsidR="0065088A" w:rsidRDefault="0065088A" w:rsidP="00102351">
      <w:pPr>
        <w:pStyle w:val="ListParagraph"/>
        <w:spacing w:line="360" w:lineRule="auto"/>
        <w:ind w:left="1068"/>
        <w:jc w:val="center"/>
        <w:rPr>
          <w:b/>
          <w:i/>
          <w:color w:val="44546A" w:themeColor="text2"/>
          <w:sz w:val="16"/>
          <w:szCs w:val="16"/>
        </w:rPr>
      </w:pPr>
    </w:p>
    <w:p w14:paraId="6483B4A4" w14:textId="583679A3" w:rsidR="00891EFC" w:rsidRDefault="00AE135B" w:rsidP="00102351">
      <w:pPr>
        <w:pStyle w:val="ListParagraph"/>
        <w:spacing w:line="360" w:lineRule="auto"/>
        <w:ind w:left="1068"/>
        <w:jc w:val="center"/>
        <w:rPr>
          <w:rFonts w:eastAsia="Times New Roman"/>
          <w:i/>
          <w:color w:val="44546A" w:themeColor="text2"/>
          <w:sz w:val="16"/>
          <w:szCs w:val="16"/>
        </w:rPr>
      </w:pPr>
      <w:r w:rsidRPr="00FB1528">
        <w:rPr>
          <w:rFonts w:ascii="Times New Roman" w:eastAsia="Times New Roman" w:hAnsi="Times New Roman" w:cs="Times New Roman"/>
          <w:noProof/>
        </w:rPr>
        <w:drawing>
          <wp:anchor distT="0" distB="0" distL="114300" distR="114300" simplePos="0" relativeHeight="251658245" behindDoc="0" locked="0" layoutInCell="1" allowOverlap="1" wp14:anchorId="3132804B" wp14:editId="6CB7C4BA">
            <wp:simplePos x="0" y="0"/>
            <wp:positionH relativeFrom="margin">
              <wp:posOffset>572631</wp:posOffset>
            </wp:positionH>
            <wp:positionV relativeFrom="margin">
              <wp:posOffset>5136714</wp:posOffset>
            </wp:positionV>
            <wp:extent cx="4574760" cy="2304000"/>
            <wp:effectExtent l="0" t="0" r="0" b="0"/>
            <wp:wrapSquare wrapText="bothSides"/>
            <wp:docPr id="789038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895" name="Picture 4" descr="A graph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4760" cy="2304000"/>
                    </a:xfrm>
                    <a:prstGeom prst="rect">
                      <a:avLst/>
                    </a:prstGeom>
                  </pic:spPr>
                </pic:pic>
              </a:graphicData>
            </a:graphic>
          </wp:anchor>
        </w:drawing>
      </w:r>
      <w:r w:rsidR="00974E48" w:rsidRPr="1830015B">
        <w:rPr>
          <w:b/>
          <w:i/>
          <w:color w:val="44546A" w:themeColor="text2"/>
          <w:sz w:val="16"/>
          <w:szCs w:val="16"/>
        </w:rPr>
        <w:t xml:space="preserve">Imagen </w:t>
      </w:r>
      <w:r w:rsidR="00102351" w:rsidRPr="1830015B">
        <w:rPr>
          <w:b/>
          <w:i/>
          <w:color w:val="44546A" w:themeColor="text2"/>
          <w:sz w:val="16"/>
          <w:szCs w:val="16"/>
        </w:rPr>
        <w:t>2</w:t>
      </w:r>
      <w:r w:rsidR="00974E48" w:rsidRPr="1830015B">
        <w:rPr>
          <w:b/>
          <w:i/>
          <w:color w:val="44546A" w:themeColor="text2"/>
          <w:sz w:val="16"/>
          <w:szCs w:val="16"/>
        </w:rPr>
        <w:t>.</w:t>
      </w:r>
      <w:r w:rsidR="00974E48" w:rsidRPr="1830015B">
        <w:rPr>
          <w:i/>
          <w:color w:val="44546A" w:themeColor="text2"/>
          <w:sz w:val="16"/>
          <w:szCs w:val="16"/>
        </w:rPr>
        <w:t xml:space="preserve"> Comparativa individual del comportamiento histórico</w:t>
      </w:r>
      <w:r w:rsidR="00974E48" w:rsidRPr="1830015B">
        <w:rPr>
          <w:rFonts w:eastAsia="Times New Roman"/>
          <w:i/>
          <w:color w:val="44546A" w:themeColor="text2"/>
          <w:sz w:val="16"/>
          <w:szCs w:val="16"/>
        </w:rPr>
        <w:t>: indicadores económicos VS índice</w:t>
      </w:r>
    </w:p>
    <w:p w14:paraId="33374C61" w14:textId="707D686A" w:rsidR="00312686" w:rsidRDefault="00312686" w:rsidP="4AFBD9DE">
      <w:pPr>
        <w:pStyle w:val="ListParagraph"/>
        <w:spacing w:line="360" w:lineRule="auto"/>
        <w:ind w:left="1068"/>
        <w:jc w:val="center"/>
        <w:rPr>
          <w:rFonts w:eastAsia="Times New Roman"/>
          <w:i/>
          <w:iCs/>
          <w:color w:val="44546A" w:themeColor="text2"/>
          <w:sz w:val="16"/>
          <w:szCs w:val="16"/>
        </w:rPr>
      </w:pPr>
    </w:p>
    <w:p w14:paraId="6FDA981A" w14:textId="77777777" w:rsidR="00830EC0" w:rsidRDefault="00830EC0" w:rsidP="00102351">
      <w:pPr>
        <w:pStyle w:val="ListParagraph"/>
        <w:spacing w:line="360" w:lineRule="auto"/>
        <w:ind w:left="1068"/>
        <w:jc w:val="center"/>
        <w:rPr>
          <w:b/>
          <w:i/>
          <w:color w:val="44546A" w:themeColor="text2"/>
          <w:sz w:val="16"/>
          <w:szCs w:val="16"/>
        </w:rPr>
      </w:pPr>
    </w:p>
    <w:p w14:paraId="0BFE3F10" w14:textId="77777777" w:rsidR="00830EC0" w:rsidRDefault="00830EC0" w:rsidP="00102351">
      <w:pPr>
        <w:pStyle w:val="ListParagraph"/>
        <w:spacing w:line="360" w:lineRule="auto"/>
        <w:ind w:left="1068"/>
        <w:jc w:val="center"/>
        <w:rPr>
          <w:b/>
          <w:i/>
          <w:color w:val="44546A" w:themeColor="text2"/>
          <w:sz w:val="16"/>
          <w:szCs w:val="16"/>
        </w:rPr>
      </w:pPr>
    </w:p>
    <w:p w14:paraId="4D301745" w14:textId="77777777" w:rsidR="00830EC0" w:rsidRDefault="00830EC0" w:rsidP="00102351">
      <w:pPr>
        <w:pStyle w:val="ListParagraph"/>
        <w:spacing w:line="360" w:lineRule="auto"/>
        <w:ind w:left="1068"/>
        <w:jc w:val="center"/>
        <w:rPr>
          <w:b/>
          <w:i/>
          <w:color w:val="44546A" w:themeColor="text2"/>
          <w:sz w:val="16"/>
          <w:szCs w:val="16"/>
        </w:rPr>
      </w:pPr>
    </w:p>
    <w:p w14:paraId="29E064CA" w14:textId="77777777" w:rsidR="00830EC0" w:rsidRDefault="00830EC0" w:rsidP="00102351">
      <w:pPr>
        <w:pStyle w:val="ListParagraph"/>
        <w:spacing w:line="360" w:lineRule="auto"/>
        <w:ind w:left="1068"/>
        <w:jc w:val="center"/>
        <w:rPr>
          <w:b/>
          <w:i/>
          <w:color w:val="44546A" w:themeColor="text2"/>
          <w:sz w:val="16"/>
          <w:szCs w:val="16"/>
        </w:rPr>
      </w:pPr>
    </w:p>
    <w:p w14:paraId="04D5607B" w14:textId="77777777" w:rsidR="00830EC0" w:rsidRDefault="00830EC0" w:rsidP="00102351">
      <w:pPr>
        <w:pStyle w:val="ListParagraph"/>
        <w:spacing w:line="360" w:lineRule="auto"/>
        <w:ind w:left="1068"/>
        <w:jc w:val="center"/>
        <w:rPr>
          <w:b/>
          <w:i/>
          <w:color w:val="44546A" w:themeColor="text2"/>
          <w:sz w:val="16"/>
          <w:szCs w:val="16"/>
        </w:rPr>
      </w:pPr>
    </w:p>
    <w:p w14:paraId="08BF8618" w14:textId="77777777" w:rsidR="00830EC0" w:rsidRDefault="00830EC0" w:rsidP="00102351">
      <w:pPr>
        <w:pStyle w:val="ListParagraph"/>
        <w:spacing w:line="360" w:lineRule="auto"/>
        <w:ind w:left="1068"/>
        <w:jc w:val="center"/>
        <w:rPr>
          <w:b/>
          <w:i/>
          <w:color w:val="44546A" w:themeColor="text2"/>
          <w:sz w:val="16"/>
          <w:szCs w:val="16"/>
        </w:rPr>
      </w:pPr>
    </w:p>
    <w:p w14:paraId="1B3CAED4" w14:textId="77777777" w:rsidR="00830EC0" w:rsidRDefault="00830EC0" w:rsidP="00102351">
      <w:pPr>
        <w:pStyle w:val="ListParagraph"/>
        <w:spacing w:line="360" w:lineRule="auto"/>
        <w:ind w:left="1068"/>
        <w:jc w:val="center"/>
        <w:rPr>
          <w:b/>
          <w:i/>
          <w:color w:val="44546A" w:themeColor="text2"/>
          <w:sz w:val="16"/>
          <w:szCs w:val="16"/>
        </w:rPr>
      </w:pPr>
    </w:p>
    <w:p w14:paraId="16543C63" w14:textId="77777777" w:rsidR="00830EC0" w:rsidRDefault="00830EC0" w:rsidP="00102351">
      <w:pPr>
        <w:pStyle w:val="ListParagraph"/>
        <w:spacing w:line="360" w:lineRule="auto"/>
        <w:ind w:left="1068"/>
        <w:jc w:val="center"/>
        <w:rPr>
          <w:b/>
          <w:i/>
          <w:color w:val="44546A" w:themeColor="text2"/>
          <w:sz w:val="16"/>
          <w:szCs w:val="16"/>
        </w:rPr>
      </w:pPr>
    </w:p>
    <w:p w14:paraId="07AFCF8C" w14:textId="77777777" w:rsidR="00830EC0" w:rsidRDefault="00830EC0" w:rsidP="00102351">
      <w:pPr>
        <w:pStyle w:val="ListParagraph"/>
        <w:spacing w:line="360" w:lineRule="auto"/>
        <w:ind w:left="1068"/>
        <w:jc w:val="center"/>
        <w:rPr>
          <w:b/>
          <w:i/>
          <w:color w:val="44546A" w:themeColor="text2"/>
          <w:sz w:val="16"/>
          <w:szCs w:val="16"/>
        </w:rPr>
      </w:pPr>
    </w:p>
    <w:p w14:paraId="3CBE69A3" w14:textId="77777777" w:rsidR="00830EC0" w:rsidRDefault="00830EC0" w:rsidP="00102351">
      <w:pPr>
        <w:pStyle w:val="ListParagraph"/>
        <w:spacing w:line="360" w:lineRule="auto"/>
        <w:ind w:left="1068"/>
        <w:jc w:val="center"/>
        <w:rPr>
          <w:b/>
          <w:i/>
          <w:color w:val="44546A" w:themeColor="text2"/>
          <w:sz w:val="16"/>
          <w:szCs w:val="16"/>
        </w:rPr>
      </w:pPr>
    </w:p>
    <w:p w14:paraId="1CCFDF42" w14:textId="77777777" w:rsidR="00830EC0" w:rsidRDefault="00830EC0" w:rsidP="00102351">
      <w:pPr>
        <w:pStyle w:val="ListParagraph"/>
        <w:spacing w:line="360" w:lineRule="auto"/>
        <w:ind w:left="1068"/>
        <w:jc w:val="center"/>
        <w:rPr>
          <w:b/>
          <w:i/>
          <w:color w:val="44546A" w:themeColor="text2"/>
          <w:sz w:val="16"/>
          <w:szCs w:val="16"/>
        </w:rPr>
      </w:pPr>
    </w:p>
    <w:p w14:paraId="48F173A2" w14:textId="77777777" w:rsidR="00830EC0" w:rsidRDefault="00830EC0" w:rsidP="00102351">
      <w:pPr>
        <w:pStyle w:val="ListParagraph"/>
        <w:spacing w:line="360" w:lineRule="auto"/>
        <w:ind w:left="1068"/>
        <w:jc w:val="center"/>
        <w:rPr>
          <w:b/>
          <w:i/>
          <w:color w:val="44546A" w:themeColor="text2"/>
          <w:sz w:val="16"/>
          <w:szCs w:val="16"/>
        </w:rPr>
      </w:pPr>
    </w:p>
    <w:p w14:paraId="7B3A7799" w14:textId="29323778" w:rsidR="00312686" w:rsidRDefault="00142045" w:rsidP="4AFBD9DE">
      <w:pPr>
        <w:pStyle w:val="ListParagraph"/>
        <w:spacing w:line="360" w:lineRule="auto"/>
        <w:ind w:left="1068"/>
        <w:jc w:val="center"/>
        <w:rPr>
          <w:rFonts w:eastAsia="Times New Roman"/>
          <w:i/>
          <w:iCs/>
          <w:color w:val="44546A" w:themeColor="text2"/>
          <w:sz w:val="16"/>
          <w:szCs w:val="16"/>
        </w:rPr>
      </w:pPr>
      <w:r w:rsidRPr="00102351">
        <w:rPr>
          <w:b/>
          <w:i/>
          <w:color w:val="44546A" w:themeColor="text2"/>
          <w:sz w:val="16"/>
          <w:szCs w:val="16"/>
        </w:rPr>
        <w:t xml:space="preserve">Imagen </w:t>
      </w:r>
      <w:r>
        <w:rPr>
          <w:b/>
          <w:i/>
          <w:color w:val="44546A" w:themeColor="text2"/>
          <w:sz w:val="16"/>
          <w:szCs w:val="16"/>
        </w:rPr>
        <w:t>3</w:t>
      </w:r>
      <w:r w:rsidRPr="00102351">
        <w:rPr>
          <w:b/>
          <w:i/>
          <w:color w:val="44546A" w:themeColor="text2"/>
          <w:sz w:val="16"/>
          <w:szCs w:val="16"/>
        </w:rPr>
        <w:t>.</w:t>
      </w:r>
      <w:r w:rsidRPr="00102351">
        <w:rPr>
          <w:i/>
          <w:color w:val="44546A" w:themeColor="text2"/>
          <w:sz w:val="16"/>
          <w:szCs w:val="16"/>
        </w:rPr>
        <w:t xml:space="preserve"> </w:t>
      </w:r>
      <w:r w:rsidRPr="00F047C5">
        <w:rPr>
          <w:rFonts w:eastAsia="Times New Roman" w:cstheme="minorHAnsi"/>
          <w:i/>
          <w:color w:val="44546A" w:themeColor="text2"/>
          <w:sz w:val="16"/>
          <w:szCs w:val="16"/>
        </w:rPr>
        <w:t xml:space="preserve">Comparativa </w:t>
      </w:r>
      <w:r w:rsidR="00421705" w:rsidRPr="00F047C5">
        <w:rPr>
          <w:rFonts w:eastAsia="Times New Roman" w:cstheme="minorHAnsi"/>
          <w:i/>
          <w:color w:val="44546A" w:themeColor="text2"/>
          <w:sz w:val="16"/>
          <w:szCs w:val="16"/>
        </w:rPr>
        <w:t>colectiva</w:t>
      </w:r>
      <w:r w:rsidRPr="00F047C5">
        <w:rPr>
          <w:rFonts w:eastAsia="Times New Roman" w:cstheme="minorHAnsi"/>
          <w:i/>
          <w:color w:val="44546A" w:themeColor="text2"/>
          <w:sz w:val="16"/>
          <w:szCs w:val="16"/>
        </w:rPr>
        <w:t xml:space="preserve"> del comportamiento histórico: indicadores económicos VS índice</w:t>
      </w:r>
      <w:r w:rsidR="00421705" w:rsidRPr="00F047C5">
        <w:rPr>
          <w:rFonts w:eastAsia="Times New Roman" w:cstheme="minorHAnsi"/>
          <w:i/>
          <w:color w:val="44546A" w:themeColor="text2"/>
          <w:sz w:val="16"/>
          <w:szCs w:val="16"/>
        </w:rPr>
        <w:t>.</w:t>
      </w:r>
    </w:p>
    <w:p w14:paraId="4A30FFAD" w14:textId="77777777" w:rsidR="00DC70CB" w:rsidRDefault="00DC70CB" w:rsidP="00102351">
      <w:pPr>
        <w:pStyle w:val="ListParagraph"/>
        <w:spacing w:line="360" w:lineRule="auto"/>
        <w:ind w:left="1068"/>
        <w:jc w:val="center"/>
        <w:rPr>
          <w:rFonts w:eastAsia="Times New Roman"/>
          <w:i/>
          <w:color w:val="44546A" w:themeColor="text2"/>
          <w:sz w:val="16"/>
          <w:szCs w:val="16"/>
        </w:rPr>
      </w:pPr>
    </w:p>
    <w:p w14:paraId="24D6AEEE" w14:textId="2D7FB619" w:rsidR="00102351" w:rsidRPr="00102351" w:rsidRDefault="00102351" w:rsidP="00102351">
      <w:pPr>
        <w:pStyle w:val="ListParagraph"/>
        <w:spacing w:line="360" w:lineRule="auto"/>
        <w:ind w:left="1068"/>
        <w:jc w:val="center"/>
        <w:rPr>
          <w:b/>
          <w:i/>
          <w:color w:val="44546A" w:themeColor="text2"/>
          <w:sz w:val="16"/>
          <w:szCs w:val="16"/>
        </w:rPr>
      </w:pPr>
    </w:p>
    <w:p w14:paraId="67ED763C" w14:textId="07221315" w:rsidR="00484905" w:rsidRPr="00484905" w:rsidRDefault="00484905" w:rsidP="00484905">
      <w:pPr>
        <w:pStyle w:val="ListParagraph"/>
        <w:numPr>
          <w:ilvl w:val="0"/>
          <w:numId w:val="5"/>
        </w:numPr>
        <w:spacing w:after="0" w:line="360" w:lineRule="auto"/>
        <w:jc w:val="both"/>
        <w:rPr>
          <w:rFonts w:cs="Arial"/>
          <w:sz w:val="24"/>
          <w:szCs w:val="24"/>
        </w:rPr>
      </w:pPr>
      <w:r w:rsidRPr="00484905">
        <w:rPr>
          <w:rFonts w:cs="Arial"/>
          <w:b/>
          <w:bCs/>
          <w:sz w:val="24"/>
          <w:szCs w:val="24"/>
        </w:rPr>
        <w:lastRenderedPageBreak/>
        <w:t>Desarrollo y entrenamiento de modelos</w:t>
      </w:r>
      <w:r w:rsidRPr="00484905">
        <w:rPr>
          <w:rFonts w:cs="Arial"/>
          <w:sz w:val="24"/>
          <w:szCs w:val="24"/>
        </w:rPr>
        <w:t xml:space="preserve">: Se entrenaron modelos de machine </w:t>
      </w:r>
      <w:proofErr w:type="spellStart"/>
      <w:r w:rsidRPr="00484905">
        <w:rPr>
          <w:rFonts w:cs="Arial"/>
          <w:sz w:val="24"/>
          <w:szCs w:val="24"/>
        </w:rPr>
        <w:t>learning</w:t>
      </w:r>
      <w:proofErr w:type="spellEnd"/>
      <w:r w:rsidRPr="00484905">
        <w:rPr>
          <w:rFonts w:cs="Arial"/>
          <w:sz w:val="24"/>
          <w:szCs w:val="24"/>
        </w:rPr>
        <w:t>, comenzando con la Regresión Logística como benchmark para establecer un punto de comparación. Posteriormente, se implementaron XGBoost y una Red Neuronal Multicapa (MLP) para mejorar la precisión y capturar relaciones complejas. La evaluación del rendimiento se realizó utilizando métricas de precisión, F1-score, y curvas AUC-ROC.</w:t>
      </w:r>
      <w:r w:rsidR="001B6772">
        <w:rPr>
          <w:rFonts w:cs="Arial"/>
          <w:sz w:val="24"/>
          <w:szCs w:val="24"/>
        </w:rPr>
        <w:t xml:space="preserve"> </w:t>
      </w:r>
    </w:p>
    <w:p w14:paraId="06A6134B" w14:textId="0477C7CA" w:rsidR="00102351" w:rsidRDefault="00830EC0" w:rsidP="00830EC0">
      <w:pPr>
        <w:pStyle w:val="ListParagraph"/>
        <w:spacing w:after="0" w:line="360" w:lineRule="auto"/>
        <w:ind w:left="1068"/>
        <w:jc w:val="center"/>
        <w:rPr>
          <w:rFonts w:cs="Arial"/>
          <w:sz w:val="24"/>
          <w:szCs w:val="24"/>
        </w:rPr>
      </w:pPr>
      <w:r w:rsidRPr="00B86545">
        <w:rPr>
          <w:rFonts w:ascii="Times New Roman" w:eastAsia="Times New Roman" w:hAnsi="Times New Roman" w:cs="Times New Roman"/>
          <w:i/>
          <w:iCs/>
          <w:noProof/>
          <w:color w:val="44546A" w:themeColor="text2"/>
          <w:sz w:val="16"/>
          <w:szCs w:val="16"/>
        </w:rPr>
        <w:drawing>
          <wp:anchor distT="0" distB="0" distL="114300" distR="114300" simplePos="0" relativeHeight="251658242" behindDoc="0" locked="0" layoutInCell="1" allowOverlap="1" wp14:anchorId="417F4048" wp14:editId="37961DF7">
            <wp:simplePos x="0" y="0"/>
            <wp:positionH relativeFrom="margin">
              <wp:posOffset>1094105</wp:posOffset>
            </wp:positionH>
            <wp:positionV relativeFrom="margin">
              <wp:posOffset>1873885</wp:posOffset>
            </wp:positionV>
            <wp:extent cx="3423583" cy="2340000"/>
            <wp:effectExtent l="0" t="0" r="5715" b="0"/>
            <wp:wrapSquare wrapText="bothSides"/>
            <wp:docPr id="5098423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891" name="Picture 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t="7443"/>
                    <a:stretch/>
                  </pic:blipFill>
                  <pic:spPr bwMode="auto">
                    <a:xfrm>
                      <a:off x="0" y="0"/>
                      <a:ext cx="3423583" cy="23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C2245D" w14:textId="77777777" w:rsidR="00893D39" w:rsidRDefault="00893D39" w:rsidP="00122C39">
      <w:pPr>
        <w:pStyle w:val="ListParagraph"/>
        <w:spacing w:line="360" w:lineRule="auto"/>
        <w:ind w:left="1068"/>
        <w:jc w:val="center"/>
        <w:rPr>
          <w:b/>
          <w:i/>
          <w:color w:val="44546A" w:themeColor="text2"/>
          <w:sz w:val="16"/>
          <w:szCs w:val="16"/>
        </w:rPr>
      </w:pPr>
    </w:p>
    <w:p w14:paraId="60615625" w14:textId="77777777" w:rsidR="00893D39" w:rsidRDefault="00893D39" w:rsidP="00122C39">
      <w:pPr>
        <w:pStyle w:val="ListParagraph"/>
        <w:spacing w:line="360" w:lineRule="auto"/>
        <w:ind w:left="1068"/>
        <w:jc w:val="center"/>
        <w:rPr>
          <w:b/>
          <w:i/>
          <w:color w:val="44546A" w:themeColor="text2"/>
          <w:sz w:val="16"/>
          <w:szCs w:val="16"/>
        </w:rPr>
      </w:pPr>
    </w:p>
    <w:p w14:paraId="61B9CFC7" w14:textId="77777777" w:rsidR="00893D39" w:rsidRDefault="00893D39" w:rsidP="00122C39">
      <w:pPr>
        <w:pStyle w:val="ListParagraph"/>
        <w:spacing w:line="360" w:lineRule="auto"/>
        <w:ind w:left="1068"/>
        <w:jc w:val="center"/>
        <w:rPr>
          <w:b/>
          <w:i/>
          <w:color w:val="44546A" w:themeColor="text2"/>
          <w:sz w:val="16"/>
          <w:szCs w:val="16"/>
        </w:rPr>
      </w:pPr>
    </w:p>
    <w:p w14:paraId="2DDB92F5" w14:textId="77777777" w:rsidR="00893D39" w:rsidRDefault="00893D39" w:rsidP="00122C39">
      <w:pPr>
        <w:pStyle w:val="ListParagraph"/>
        <w:spacing w:line="360" w:lineRule="auto"/>
        <w:ind w:left="1068"/>
        <w:jc w:val="center"/>
        <w:rPr>
          <w:b/>
          <w:i/>
          <w:color w:val="44546A" w:themeColor="text2"/>
          <w:sz w:val="16"/>
          <w:szCs w:val="16"/>
        </w:rPr>
      </w:pPr>
    </w:p>
    <w:p w14:paraId="6056D24E" w14:textId="77777777" w:rsidR="00893D39" w:rsidRDefault="00893D39" w:rsidP="00122C39">
      <w:pPr>
        <w:pStyle w:val="ListParagraph"/>
        <w:spacing w:line="360" w:lineRule="auto"/>
        <w:ind w:left="1068"/>
        <w:jc w:val="center"/>
        <w:rPr>
          <w:b/>
          <w:i/>
          <w:color w:val="44546A" w:themeColor="text2"/>
          <w:sz w:val="16"/>
          <w:szCs w:val="16"/>
        </w:rPr>
      </w:pPr>
    </w:p>
    <w:p w14:paraId="0512D87A" w14:textId="77777777" w:rsidR="00893D39" w:rsidRDefault="00893D39" w:rsidP="00122C39">
      <w:pPr>
        <w:pStyle w:val="ListParagraph"/>
        <w:spacing w:line="360" w:lineRule="auto"/>
        <w:ind w:left="1068"/>
        <w:jc w:val="center"/>
        <w:rPr>
          <w:b/>
          <w:i/>
          <w:color w:val="44546A" w:themeColor="text2"/>
          <w:sz w:val="16"/>
          <w:szCs w:val="16"/>
        </w:rPr>
      </w:pPr>
    </w:p>
    <w:p w14:paraId="1C93238B" w14:textId="77777777" w:rsidR="00893D39" w:rsidRDefault="00893D39" w:rsidP="00122C39">
      <w:pPr>
        <w:pStyle w:val="ListParagraph"/>
        <w:spacing w:line="360" w:lineRule="auto"/>
        <w:ind w:left="1068"/>
        <w:jc w:val="center"/>
        <w:rPr>
          <w:b/>
          <w:i/>
          <w:color w:val="44546A" w:themeColor="text2"/>
          <w:sz w:val="16"/>
          <w:szCs w:val="16"/>
        </w:rPr>
      </w:pPr>
    </w:p>
    <w:p w14:paraId="1D9F69F1" w14:textId="77777777" w:rsidR="00893D39" w:rsidRDefault="00893D39" w:rsidP="00122C39">
      <w:pPr>
        <w:pStyle w:val="ListParagraph"/>
        <w:spacing w:line="360" w:lineRule="auto"/>
        <w:ind w:left="1068"/>
        <w:jc w:val="center"/>
        <w:rPr>
          <w:b/>
          <w:i/>
          <w:color w:val="44546A" w:themeColor="text2"/>
          <w:sz w:val="16"/>
          <w:szCs w:val="16"/>
        </w:rPr>
      </w:pPr>
    </w:p>
    <w:p w14:paraId="07529BA1" w14:textId="77777777" w:rsidR="00893D39" w:rsidRDefault="00893D39" w:rsidP="00122C39">
      <w:pPr>
        <w:pStyle w:val="ListParagraph"/>
        <w:spacing w:line="360" w:lineRule="auto"/>
        <w:ind w:left="1068"/>
        <w:jc w:val="center"/>
        <w:rPr>
          <w:b/>
          <w:i/>
          <w:color w:val="44546A" w:themeColor="text2"/>
          <w:sz w:val="16"/>
          <w:szCs w:val="16"/>
        </w:rPr>
      </w:pPr>
    </w:p>
    <w:p w14:paraId="4FB674D5" w14:textId="77777777" w:rsidR="00893D39" w:rsidRDefault="00893D39" w:rsidP="00122C39">
      <w:pPr>
        <w:pStyle w:val="ListParagraph"/>
        <w:spacing w:line="360" w:lineRule="auto"/>
        <w:ind w:left="1068"/>
        <w:jc w:val="center"/>
        <w:rPr>
          <w:b/>
          <w:i/>
          <w:color w:val="44546A" w:themeColor="text2"/>
          <w:sz w:val="16"/>
          <w:szCs w:val="16"/>
        </w:rPr>
      </w:pPr>
    </w:p>
    <w:p w14:paraId="44B4F1DC" w14:textId="77777777" w:rsidR="00893D39" w:rsidRPr="00893D39" w:rsidRDefault="00893D39" w:rsidP="00893D39">
      <w:pPr>
        <w:spacing w:line="360" w:lineRule="auto"/>
        <w:rPr>
          <w:b/>
          <w:i/>
          <w:color w:val="44546A" w:themeColor="text2"/>
          <w:sz w:val="16"/>
          <w:szCs w:val="16"/>
        </w:rPr>
      </w:pPr>
    </w:p>
    <w:p w14:paraId="0EFC66C7" w14:textId="1B8E7DD8" w:rsidR="00122C39" w:rsidRDefault="00830EC0" w:rsidP="00122C39">
      <w:pPr>
        <w:pStyle w:val="ListParagraph"/>
        <w:spacing w:line="360" w:lineRule="auto"/>
        <w:ind w:left="1068"/>
        <w:jc w:val="center"/>
        <w:rPr>
          <w:rFonts w:eastAsia="Times New Roman"/>
          <w:i/>
          <w:color w:val="44546A" w:themeColor="text2"/>
          <w:sz w:val="16"/>
          <w:szCs w:val="16"/>
        </w:rPr>
      </w:pPr>
      <w:r w:rsidRPr="00A22D8C">
        <w:rPr>
          <w:rFonts w:ascii="Times New Roman" w:hAnsi="Times New Roman" w:cs="Times New Roman"/>
          <w:b/>
          <w:bCs/>
          <w:noProof/>
        </w:rPr>
        <w:drawing>
          <wp:anchor distT="0" distB="0" distL="114300" distR="114300" simplePos="0" relativeHeight="251658243" behindDoc="0" locked="0" layoutInCell="1" allowOverlap="1" wp14:anchorId="641A7103" wp14:editId="235C80EF">
            <wp:simplePos x="0" y="0"/>
            <wp:positionH relativeFrom="margin">
              <wp:posOffset>869950</wp:posOffset>
            </wp:positionH>
            <wp:positionV relativeFrom="margin">
              <wp:posOffset>4807585</wp:posOffset>
            </wp:positionV>
            <wp:extent cx="3882390" cy="1655445"/>
            <wp:effectExtent l="0" t="0" r="3810" b="0"/>
            <wp:wrapSquare wrapText="bothSides"/>
            <wp:docPr id="3427483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48304"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82390" cy="1655445"/>
                    </a:xfrm>
                    <a:prstGeom prst="rect">
                      <a:avLst/>
                    </a:prstGeom>
                  </pic:spPr>
                </pic:pic>
              </a:graphicData>
            </a:graphic>
          </wp:anchor>
        </w:drawing>
      </w:r>
      <w:r w:rsidR="00122C39" w:rsidRPr="00102351">
        <w:rPr>
          <w:b/>
          <w:i/>
          <w:color w:val="44546A" w:themeColor="text2"/>
          <w:sz w:val="16"/>
          <w:szCs w:val="16"/>
        </w:rPr>
        <w:t xml:space="preserve">Imagen </w:t>
      </w:r>
      <w:r w:rsidR="00122C39">
        <w:rPr>
          <w:b/>
          <w:i/>
          <w:color w:val="44546A" w:themeColor="text2"/>
          <w:sz w:val="16"/>
          <w:szCs w:val="16"/>
        </w:rPr>
        <w:t>4</w:t>
      </w:r>
      <w:r w:rsidR="00122C39" w:rsidRPr="00102351">
        <w:rPr>
          <w:b/>
          <w:i/>
          <w:color w:val="44546A" w:themeColor="text2"/>
          <w:sz w:val="16"/>
          <w:szCs w:val="16"/>
        </w:rPr>
        <w:t>.</w:t>
      </w:r>
      <w:r w:rsidR="00122C39" w:rsidRPr="00102351">
        <w:rPr>
          <w:i/>
          <w:color w:val="44546A" w:themeColor="text2"/>
          <w:sz w:val="16"/>
          <w:szCs w:val="16"/>
        </w:rPr>
        <w:t xml:space="preserve"> </w:t>
      </w:r>
      <w:r w:rsidR="00893D39">
        <w:rPr>
          <w:rFonts w:eastAsia="Times New Roman" w:cstheme="minorHAnsi"/>
          <w:i/>
          <w:color w:val="44546A" w:themeColor="text2"/>
          <w:sz w:val="16"/>
          <w:szCs w:val="16"/>
        </w:rPr>
        <w:t>Reporte de clasificación para el modelo de Regresión Logística (Benchmark)</w:t>
      </w:r>
    </w:p>
    <w:p w14:paraId="40291B38" w14:textId="21AA60A9" w:rsidR="00893D39" w:rsidRDefault="00893D39" w:rsidP="00122C39">
      <w:pPr>
        <w:pStyle w:val="ListParagraph"/>
        <w:spacing w:line="360" w:lineRule="auto"/>
        <w:ind w:left="1068"/>
        <w:jc w:val="center"/>
        <w:rPr>
          <w:rFonts w:eastAsia="Times New Roman"/>
          <w:i/>
          <w:color w:val="44546A" w:themeColor="text2"/>
          <w:sz w:val="16"/>
          <w:szCs w:val="16"/>
        </w:rPr>
      </w:pPr>
    </w:p>
    <w:p w14:paraId="63C6E665" w14:textId="55901974" w:rsidR="00102351" w:rsidRDefault="00102351" w:rsidP="00830EC0">
      <w:pPr>
        <w:pStyle w:val="ListParagraph"/>
        <w:spacing w:after="0" w:line="360" w:lineRule="auto"/>
        <w:ind w:left="1068"/>
        <w:jc w:val="center"/>
        <w:rPr>
          <w:rFonts w:cs="Arial"/>
          <w:sz w:val="24"/>
          <w:szCs w:val="24"/>
        </w:rPr>
      </w:pPr>
    </w:p>
    <w:p w14:paraId="2FD1D705" w14:textId="77777777" w:rsidR="00830EC0" w:rsidRDefault="00830EC0" w:rsidP="00830EC0">
      <w:pPr>
        <w:pStyle w:val="ListParagraph"/>
        <w:spacing w:line="360" w:lineRule="auto"/>
        <w:ind w:left="1068"/>
        <w:jc w:val="center"/>
        <w:rPr>
          <w:b/>
          <w:i/>
          <w:color w:val="44546A" w:themeColor="text2"/>
          <w:sz w:val="16"/>
          <w:szCs w:val="16"/>
        </w:rPr>
      </w:pPr>
    </w:p>
    <w:p w14:paraId="5415A508" w14:textId="77777777" w:rsidR="00830EC0" w:rsidRDefault="00830EC0" w:rsidP="00830EC0">
      <w:pPr>
        <w:pStyle w:val="ListParagraph"/>
        <w:spacing w:line="360" w:lineRule="auto"/>
        <w:ind w:left="1068"/>
        <w:jc w:val="center"/>
        <w:rPr>
          <w:b/>
          <w:i/>
          <w:color w:val="44546A" w:themeColor="text2"/>
          <w:sz w:val="16"/>
          <w:szCs w:val="16"/>
        </w:rPr>
      </w:pPr>
    </w:p>
    <w:p w14:paraId="1F685F3C" w14:textId="77777777" w:rsidR="00830EC0" w:rsidRDefault="00830EC0" w:rsidP="00830EC0">
      <w:pPr>
        <w:pStyle w:val="ListParagraph"/>
        <w:spacing w:line="360" w:lineRule="auto"/>
        <w:ind w:left="1068"/>
        <w:jc w:val="center"/>
        <w:rPr>
          <w:b/>
          <w:i/>
          <w:color w:val="44546A" w:themeColor="text2"/>
          <w:sz w:val="16"/>
          <w:szCs w:val="16"/>
        </w:rPr>
      </w:pPr>
    </w:p>
    <w:p w14:paraId="43F7E038" w14:textId="77777777" w:rsidR="00830EC0" w:rsidRDefault="00830EC0" w:rsidP="00830EC0">
      <w:pPr>
        <w:pStyle w:val="ListParagraph"/>
        <w:spacing w:line="360" w:lineRule="auto"/>
        <w:ind w:left="1068"/>
        <w:jc w:val="center"/>
        <w:rPr>
          <w:b/>
          <w:i/>
          <w:color w:val="44546A" w:themeColor="text2"/>
          <w:sz w:val="16"/>
          <w:szCs w:val="16"/>
        </w:rPr>
      </w:pPr>
    </w:p>
    <w:p w14:paraId="18BEC594" w14:textId="77777777" w:rsidR="00830EC0" w:rsidRDefault="00830EC0" w:rsidP="00830EC0">
      <w:pPr>
        <w:pStyle w:val="ListParagraph"/>
        <w:spacing w:line="360" w:lineRule="auto"/>
        <w:ind w:left="1068"/>
        <w:jc w:val="center"/>
        <w:rPr>
          <w:b/>
          <w:i/>
          <w:color w:val="44546A" w:themeColor="text2"/>
          <w:sz w:val="16"/>
          <w:szCs w:val="16"/>
        </w:rPr>
      </w:pPr>
    </w:p>
    <w:p w14:paraId="6458E695" w14:textId="77777777" w:rsidR="00830EC0" w:rsidRDefault="00830EC0" w:rsidP="00830EC0">
      <w:pPr>
        <w:pStyle w:val="ListParagraph"/>
        <w:spacing w:line="360" w:lineRule="auto"/>
        <w:ind w:left="1068"/>
        <w:jc w:val="center"/>
        <w:rPr>
          <w:b/>
          <w:i/>
          <w:color w:val="44546A" w:themeColor="text2"/>
          <w:sz w:val="16"/>
          <w:szCs w:val="16"/>
        </w:rPr>
      </w:pPr>
    </w:p>
    <w:p w14:paraId="370AF634" w14:textId="77777777" w:rsidR="00830EC0" w:rsidRDefault="00830EC0" w:rsidP="00830EC0">
      <w:pPr>
        <w:pStyle w:val="ListParagraph"/>
        <w:spacing w:line="360" w:lineRule="auto"/>
        <w:ind w:left="1068"/>
        <w:jc w:val="center"/>
        <w:rPr>
          <w:b/>
          <w:i/>
          <w:color w:val="44546A" w:themeColor="text2"/>
          <w:sz w:val="16"/>
          <w:szCs w:val="16"/>
        </w:rPr>
      </w:pPr>
    </w:p>
    <w:p w14:paraId="147B7F3D" w14:textId="77777777" w:rsidR="00830EC0" w:rsidRDefault="00830EC0" w:rsidP="00830EC0">
      <w:pPr>
        <w:pStyle w:val="ListParagraph"/>
        <w:spacing w:line="360" w:lineRule="auto"/>
        <w:ind w:left="1068"/>
        <w:jc w:val="center"/>
        <w:rPr>
          <w:b/>
          <w:i/>
          <w:color w:val="44546A" w:themeColor="text2"/>
          <w:sz w:val="16"/>
          <w:szCs w:val="16"/>
        </w:rPr>
      </w:pPr>
    </w:p>
    <w:p w14:paraId="34F13748" w14:textId="77777777" w:rsidR="00830EC0" w:rsidRDefault="00830EC0" w:rsidP="00830EC0">
      <w:pPr>
        <w:pStyle w:val="ListParagraph"/>
        <w:spacing w:line="360" w:lineRule="auto"/>
        <w:ind w:left="1068"/>
        <w:jc w:val="center"/>
        <w:rPr>
          <w:b/>
          <w:i/>
          <w:color w:val="44546A" w:themeColor="text2"/>
          <w:sz w:val="16"/>
          <w:szCs w:val="16"/>
        </w:rPr>
      </w:pPr>
    </w:p>
    <w:p w14:paraId="056A6062" w14:textId="60CD0978" w:rsidR="00830EC0" w:rsidRDefault="00830EC0" w:rsidP="00830EC0">
      <w:pPr>
        <w:pStyle w:val="ListParagraph"/>
        <w:spacing w:line="360" w:lineRule="auto"/>
        <w:ind w:left="1068"/>
        <w:jc w:val="center"/>
        <w:rPr>
          <w:rFonts w:eastAsia="Times New Roman"/>
          <w:i/>
          <w:color w:val="44546A" w:themeColor="text2"/>
          <w:sz w:val="16"/>
          <w:szCs w:val="16"/>
        </w:rPr>
      </w:pPr>
      <w:r w:rsidRPr="00102351">
        <w:rPr>
          <w:b/>
          <w:i/>
          <w:color w:val="44546A" w:themeColor="text2"/>
          <w:sz w:val="16"/>
          <w:szCs w:val="16"/>
        </w:rPr>
        <w:t xml:space="preserve">Imagen </w:t>
      </w:r>
      <w:r>
        <w:rPr>
          <w:b/>
          <w:i/>
          <w:color w:val="44546A" w:themeColor="text2"/>
          <w:sz w:val="16"/>
          <w:szCs w:val="16"/>
        </w:rPr>
        <w:t>5</w:t>
      </w:r>
      <w:r w:rsidRPr="00102351">
        <w:rPr>
          <w:b/>
          <w:i/>
          <w:color w:val="44546A" w:themeColor="text2"/>
          <w:sz w:val="16"/>
          <w:szCs w:val="16"/>
        </w:rPr>
        <w:t>.</w:t>
      </w:r>
      <w:r w:rsidRPr="00102351">
        <w:rPr>
          <w:i/>
          <w:color w:val="44546A" w:themeColor="text2"/>
          <w:sz w:val="16"/>
          <w:szCs w:val="16"/>
        </w:rPr>
        <w:t xml:space="preserve"> </w:t>
      </w:r>
      <w:r>
        <w:rPr>
          <w:rFonts w:eastAsia="Times New Roman" w:cstheme="minorHAnsi"/>
          <w:i/>
          <w:color w:val="44546A" w:themeColor="text2"/>
          <w:sz w:val="16"/>
          <w:szCs w:val="16"/>
        </w:rPr>
        <w:t>Reporte de clasificación para el modelo de Red Neuronal con activación RELU</w:t>
      </w:r>
    </w:p>
    <w:p w14:paraId="0F853C63" w14:textId="487A6C03" w:rsidR="00830EC0" w:rsidRDefault="00830EC0" w:rsidP="00102351">
      <w:pPr>
        <w:pStyle w:val="ListParagraph"/>
        <w:spacing w:after="0" w:line="360" w:lineRule="auto"/>
        <w:ind w:left="1068"/>
        <w:jc w:val="both"/>
        <w:rPr>
          <w:rFonts w:cs="Arial"/>
          <w:sz w:val="24"/>
          <w:szCs w:val="24"/>
        </w:rPr>
      </w:pPr>
    </w:p>
    <w:p w14:paraId="690D62A4" w14:textId="02FE79A3" w:rsidR="00102351" w:rsidRDefault="00102351" w:rsidP="00102351">
      <w:pPr>
        <w:pStyle w:val="ListParagraph"/>
        <w:spacing w:after="0" w:line="360" w:lineRule="auto"/>
        <w:ind w:left="1068"/>
        <w:jc w:val="both"/>
        <w:rPr>
          <w:rFonts w:cs="Arial"/>
          <w:sz w:val="24"/>
          <w:szCs w:val="24"/>
        </w:rPr>
      </w:pPr>
    </w:p>
    <w:p w14:paraId="76DB39A2" w14:textId="6BEE5979" w:rsidR="00102351" w:rsidRDefault="00102351" w:rsidP="00102351">
      <w:pPr>
        <w:pStyle w:val="ListParagraph"/>
        <w:spacing w:after="0" w:line="360" w:lineRule="auto"/>
        <w:ind w:left="1068"/>
        <w:jc w:val="both"/>
        <w:rPr>
          <w:rFonts w:cs="Arial"/>
          <w:sz w:val="24"/>
          <w:szCs w:val="24"/>
        </w:rPr>
      </w:pPr>
    </w:p>
    <w:p w14:paraId="25EC9EA8" w14:textId="6E01070E" w:rsidR="00102351" w:rsidRPr="00484905" w:rsidRDefault="00102351" w:rsidP="00102351">
      <w:pPr>
        <w:pStyle w:val="ListParagraph"/>
        <w:spacing w:after="0" w:line="360" w:lineRule="auto"/>
        <w:ind w:left="1068"/>
        <w:jc w:val="both"/>
        <w:rPr>
          <w:rFonts w:cs="Arial"/>
          <w:sz w:val="24"/>
          <w:szCs w:val="24"/>
        </w:rPr>
      </w:pPr>
    </w:p>
    <w:p w14:paraId="7366BB5E" w14:textId="28B09189" w:rsidR="00AB3613" w:rsidRDefault="00484905" w:rsidP="00AB3613">
      <w:pPr>
        <w:pStyle w:val="ListParagraph"/>
        <w:numPr>
          <w:ilvl w:val="0"/>
          <w:numId w:val="5"/>
        </w:numPr>
        <w:spacing w:after="0" w:line="360" w:lineRule="auto"/>
        <w:jc w:val="both"/>
        <w:rPr>
          <w:rFonts w:cs="Arial"/>
          <w:sz w:val="24"/>
          <w:szCs w:val="24"/>
        </w:rPr>
      </w:pPr>
      <w:r w:rsidRPr="00484905">
        <w:rPr>
          <w:rFonts w:cs="Arial"/>
          <w:b/>
          <w:bCs/>
          <w:sz w:val="24"/>
          <w:szCs w:val="24"/>
        </w:rPr>
        <w:lastRenderedPageBreak/>
        <w:t>Implementación de la función de backtesting</w:t>
      </w:r>
      <w:r w:rsidRPr="00484905">
        <w:rPr>
          <w:rFonts w:cs="Arial"/>
          <w:sz w:val="24"/>
          <w:szCs w:val="24"/>
        </w:rPr>
        <w:t xml:space="preserve">: Se creó una función de backtesting que permite simular la estrategia de inversión. Se seleccionaron 15 acciones cíclicas y 5 </w:t>
      </w:r>
      <w:proofErr w:type="spellStart"/>
      <w:r w:rsidRPr="00484905">
        <w:rPr>
          <w:rFonts w:cs="Arial"/>
          <w:sz w:val="24"/>
          <w:szCs w:val="24"/>
        </w:rPr>
        <w:t>anti-cíclicas</w:t>
      </w:r>
      <w:proofErr w:type="spellEnd"/>
      <w:r w:rsidRPr="00484905">
        <w:rPr>
          <w:rFonts w:cs="Arial"/>
          <w:sz w:val="24"/>
          <w:szCs w:val="24"/>
        </w:rPr>
        <w:t xml:space="preserve"> en entornos pro-cíclicos, 10 y 10 en situaciones neutrales, y 15 </w:t>
      </w:r>
      <w:proofErr w:type="spellStart"/>
      <w:r w:rsidRPr="00484905">
        <w:rPr>
          <w:rFonts w:cs="Arial"/>
          <w:sz w:val="24"/>
          <w:szCs w:val="24"/>
        </w:rPr>
        <w:t>anti-cíclicas</w:t>
      </w:r>
      <w:proofErr w:type="spellEnd"/>
      <w:r w:rsidRPr="00484905">
        <w:rPr>
          <w:rFonts w:cs="Arial"/>
          <w:sz w:val="24"/>
          <w:szCs w:val="24"/>
        </w:rPr>
        <w:t xml:space="preserve"> y 5 cíclicas en entornos anti-cíclicos. El backtesting incluye un </w:t>
      </w:r>
      <w:proofErr w:type="spellStart"/>
      <w:r w:rsidRPr="00484905">
        <w:rPr>
          <w:rFonts w:cs="Arial"/>
          <w:sz w:val="24"/>
          <w:szCs w:val="24"/>
        </w:rPr>
        <w:t>re-balanceo</w:t>
      </w:r>
      <w:proofErr w:type="spellEnd"/>
      <w:r w:rsidRPr="00484905">
        <w:rPr>
          <w:rFonts w:cs="Arial"/>
          <w:sz w:val="24"/>
          <w:szCs w:val="24"/>
        </w:rPr>
        <w:t xml:space="preserve"> anual, donde el modelo es reentrenado con datos actualizados, ajustando los pesos del portafolio según las nuevas predicciones.</w:t>
      </w:r>
    </w:p>
    <w:p w14:paraId="6927F0E7" w14:textId="19EFC88E" w:rsidR="00AB3613" w:rsidRPr="00AB3613" w:rsidRDefault="00486BC5" w:rsidP="00AB3613">
      <w:pPr>
        <w:spacing w:after="0" w:line="360" w:lineRule="auto"/>
        <w:jc w:val="both"/>
        <w:rPr>
          <w:rFonts w:cs="Arial"/>
          <w:sz w:val="24"/>
          <w:szCs w:val="24"/>
        </w:rPr>
      </w:pPr>
      <w:r w:rsidRPr="00486BC5">
        <w:rPr>
          <w:rFonts w:cs="Arial"/>
          <w:sz w:val="24"/>
          <w:szCs w:val="24"/>
        </w:rPr>
        <w:drawing>
          <wp:anchor distT="0" distB="0" distL="114300" distR="114300" simplePos="0" relativeHeight="251658244" behindDoc="0" locked="0" layoutInCell="1" allowOverlap="1" wp14:anchorId="3E24A258" wp14:editId="4ACC9619">
            <wp:simplePos x="0" y="0"/>
            <wp:positionH relativeFrom="margin">
              <wp:posOffset>373380</wp:posOffset>
            </wp:positionH>
            <wp:positionV relativeFrom="margin">
              <wp:posOffset>1680453</wp:posOffset>
            </wp:positionV>
            <wp:extent cx="4869815" cy="2268855"/>
            <wp:effectExtent l="0" t="0" r="0" b="4445"/>
            <wp:wrapSquare wrapText="bothSides"/>
            <wp:docPr id="14732409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40923" name="Picture 1" descr="A diagram of a flow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69815" cy="2268855"/>
                    </a:xfrm>
                    <a:prstGeom prst="rect">
                      <a:avLst/>
                    </a:prstGeom>
                  </pic:spPr>
                </pic:pic>
              </a:graphicData>
            </a:graphic>
            <wp14:sizeRelH relativeFrom="margin">
              <wp14:pctWidth>0</wp14:pctWidth>
            </wp14:sizeRelH>
            <wp14:sizeRelV relativeFrom="margin">
              <wp14:pctHeight>0</wp14:pctHeight>
            </wp14:sizeRelV>
          </wp:anchor>
        </w:drawing>
      </w:r>
    </w:p>
    <w:p w14:paraId="5F55732C" w14:textId="77777777" w:rsidR="00486BC5" w:rsidRPr="00486BC5" w:rsidRDefault="00486BC5" w:rsidP="00486BC5">
      <w:pPr>
        <w:rPr>
          <w:rFonts w:cs="Arial"/>
          <w:sz w:val="24"/>
          <w:szCs w:val="24"/>
        </w:rPr>
      </w:pPr>
    </w:p>
    <w:p w14:paraId="49DF0622" w14:textId="77777777" w:rsidR="00486BC5" w:rsidRPr="00486BC5" w:rsidRDefault="00486BC5" w:rsidP="00486BC5">
      <w:pPr>
        <w:rPr>
          <w:rFonts w:cs="Arial"/>
          <w:sz w:val="24"/>
          <w:szCs w:val="24"/>
        </w:rPr>
      </w:pPr>
    </w:p>
    <w:p w14:paraId="3A541D64" w14:textId="77777777" w:rsidR="00486BC5" w:rsidRPr="00486BC5" w:rsidRDefault="00486BC5" w:rsidP="00486BC5">
      <w:pPr>
        <w:rPr>
          <w:rFonts w:cs="Arial"/>
          <w:sz w:val="24"/>
          <w:szCs w:val="24"/>
        </w:rPr>
      </w:pPr>
    </w:p>
    <w:p w14:paraId="1BB5E555" w14:textId="77777777" w:rsidR="00486BC5" w:rsidRPr="00486BC5" w:rsidRDefault="00486BC5" w:rsidP="00486BC5">
      <w:pPr>
        <w:rPr>
          <w:rFonts w:cs="Arial"/>
          <w:sz w:val="24"/>
          <w:szCs w:val="24"/>
        </w:rPr>
      </w:pPr>
    </w:p>
    <w:p w14:paraId="25467EC7" w14:textId="77777777" w:rsidR="00486BC5" w:rsidRDefault="00486BC5" w:rsidP="00486BC5">
      <w:pPr>
        <w:rPr>
          <w:rFonts w:cs="Arial"/>
          <w:sz w:val="24"/>
          <w:szCs w:val="24"/>
        </w:rPr>
      </w:pPr>
    </w:p>
    <w:p w14:paraId="356676FD" w14:textId="407FDFF3" w:rsidR="00486BC5" w:rsidRPr="00AE135B" w:rsidRDefault="00486BC5" w:rsidP="00AE135B">
      <w:pPr>
        <w:pStyle w:val="ListParagraph"/>
        <w:spacing w:line="360" w:lineRule="auto"/>
        <w:ind w:left="1068"/>
        <w:jc w:val="center"/>
        <w:rPr>
          <w:rFonts w:eastAsia="Times New Roman"/>
          <w:i/>
          <w:color w:val="44546A" w:themeColor="text2"/>
          <w:sz w:val="16"/>
          <w:szCs w:val="16"/>
        </w:rPr>
      </w:pPr>
      <w:r w:rsidRPr="00102351">
        <w:rPr>
          <w:b/>
          <w:i/>
          <w:color w:val="44546A" w:themeColor="text2"/>
          <w:sz w:val="16"/>
          <w:szCs w:val="16"/>
        </w:rPr>
        <w:t xml:space="preserve">Imagen </w:t>
      </w:r>
      <w:r>
        <w:rPr>
          <w:b/>
          <w:i/>
          <w:color w:val="44546A" w:themeColor="text2"/>
          <w:sz w:val="16"/>
          <w:szCs w:val="16"/>
        </w:rPr>
        <w:t>6</w:t>
      </w:r>
      <w:r w:rsidRPr="00102351">
        <w:rPr>
          <w:b/>
          <w:i/>
          <w:color w:val="44546A" w:themeColor="text2"/>
          <w:sz w:val="16"/>
          <w:szCs w:val="16"/>
        </w:rPr>
        <w:t>.</w:t>
      </w:r>
      <w:r w:rsidRPr="00102351">
        <w:rPr>
          <w:i/>
          <w:color w:val="44546A" w:themeColor="text2"/>
          <w:sz w:val="16"/>
          <w:szCs w:val="16"/>
        </w:rPr>
        <w:t xml:space="preserve"> </w:t>
      </w:r>
      <w:r>
        <w:rPr>
          <w:rFonts w:eastAsia="Times New Roman" w:cstheme="minorHAnsi"/>
          <w:i/>
          <w:color w:val="44546A" w:themeColor="text2"/>
          <w:sz w:val="16"/>
          <w:szCs w:val="16"/>
        </w:rPr>
        <w:t xml:space="preserve">Metodología teórica para crear </w:t>
      </w:r>
      <w:r w:rsidR="00AE135B">
        <w:rPr>
          <w:rFonts w:eastAsia="Times New Roman" w:cstheme="minorHAnsi"/>
          <w:i/>
          <w:color w:val="44546A" w:themeColor="text2"/>
          <w:sz w:val="16"/>
          <w:szCs w:val="16"/>
        </w:rPr>
        <w:t xml:space="preserve">el algoritmo de backtesting </w:t>
      </w:r>
      <w:proofErr w:type="spellStart"/>
      <w:r w:rsidR="00AE135B">
        <w:rPr>
          <w:rFonts w:eastAsia="Times New Roman" w:cstheme="minorHAnsi"/>
          <w:i/>
          <w:color w:val="44546A" w:themeColor="text2"/>
          <w:sz w:val="16"/>
          <w:szCs w:val="16"/>
        </w:rPr>
        <w:t>dinamico</w:t>
      </w:r>
      <w:proofErr w:type="spellEnd"/>
      <w:r w:rsidR="00AE135B">
        <w:rPr>
          <w:rFonts w:eastAsia="Times New Roman" w:cstheme="minorHAnsi"/>
          <w:i/>
          <w:color w:val="44546A" w:themeColor="text2"/>
          <w:sz w:val="16"/>
          <w:szCs w:val="16"/>
        </w:rPr>
        <w:t xml:space="preserve">. </w:t>
      </w:r>
    </w:p>
    <w:p w14:paraId="6E186409" w14:textId="77777777" w:rsidR="0065088A" w:rsidRPr="0065088A" w:rsidRDefault="0065088A" w:rsidP="0065088A">
      <w:pPr>
        <w:spacing w:after="0" w:line="360" w:lineRule="auto"/>
        <w:jc w:val="both"/>
        <w:rPr>
          <w:rFonts w:cs="Arial"/>
          <w:sz w:val="24"/>
          <w:szCs w:val="24"/>
        </w:rPr>
      </w:pPr>
    </w:p>
    <w:p w14:paraId="28C0E403" w14:textId="57F27158" w:rsidR="00484905" w:rsidRPr="00484905" w:rsidRDefault="00484905" w:rsidP="00484905">
      <w:pPr>
        <w:pStyle w:val="ListParagraph"/>
        <w:numPr>
          <w:ilvl w:val="0"/>
          <w:numId w:val="5"/>
        </w:numPr>
        <w:spacing w:after="0" w:line="360" w:lineRule="auto"/>
        <w:jc w:val="both"/>
        <w:rPr>
          <w:rFonts w:cs="Arial"/>
          <w:sz w:val="24"/>
          <w:szCs w:val="24"/>
        </w:rPr>
      </w:pPr>
      <w:r w:rsidRPr="00484905">
        <w:rPr>
          <w:rFonts w:cs="Arial"/>
          <w:b/>
          <w:bCs/>
          <w:sz w:val="24"/>
          <w:szCs w:val="24"/>
        </w:rPr>
        <w:t>Revisión y ajustes</w:t>
      </w:r>
      <w:r w:rsidRPr="00484905">
        <w:rPr>
          <w:rFonts w:cs="Arial"/>
          <w:sz w:val="24"/>
          <w:szCs w:val="24"/>
        </w:rPr>
        <w:t>: Cada año de simulación</w:t>
      </w:r>
      <w:r w:rsidR="00E62CCF">
        <w:rPr>
          <w:rFonts w:cs="Arial"/>
          <w:sz w:val="24"/>
          <w:szCs w:val="24"/>
        </w:rPr>
        <w:t xml:space="preserve"> se realiza un rebalanceo</w:t>
      </w:r>
      <w:r w:rsidRPr="00484905">
        <w:rPr>
          <w:rFonts w:cs="Arial"/>
          <w:sz w:val="24"/>
          <w:szCs w:val="24"/>
        </w:rPr>
        <w:t xml:space="preserve">, </w:t>
      </w:r>
      <w:r w:rsidR="00E62CCF">
        <w:rPr>
          <w:rFonts w:cs="Arial"/>
          <w:sz w:val="24"/>
          <w:szCs w:val="24"/>
        </w:rPr>
        <w:t>donde</w:t>
      </w:r>
      <w:r w:rsidRPr="00484905">
        <w:rPr>
          <w:rFonts w:cs="Arial"/>
          <w:sz w:val="24"/>
          <w:szCs w:val="24"/>
        </w:rPr>
        <w:t xml:space="preserve"> el modelo se actualiza </w:t>
      </w:r>
      <w:r w:rsidR="00E62CCF">
        <w:rPr>
          <w:rFonts w:cs="Arial"/>
          <w:sz w:val="24"/>
          <w:szCs w:val="24"/>
        </w:rPr>
        <w:t>con nueva información</w:t>
      </w:r>
      <w:r w:rsidRPr="00484905">
        <w:rPr>
          <w:rFonts w:cs="Arial"/>
          <w:sz w:val="24"/>
          <w:szCs w:val="24"/>
        </w:rPr>
        <w:t xml:space="preserve"> y </w:t>
      </w:r>
      <w:r w:rsidR="00284001">
        <w:rPr>
          <w:rFonts w:cs="Arial"/>
          <w:sz w:val="24"/>
          <w:szCs w:val="24"/>
        </w:rPr>
        <w:t xml:space="preserve">simula para el </w:t>
      </w:r>
      <w:r w:rsidR="00F05C6D">
        <w:rPr>
          <w:rFonts w:cs="Arial"/>
          <w:sz w:val="24"/>
          <w:szCs w:val="24"/>
        </w:rPr>
        <w:t>próximo</w:t>
      </w:r>
      <w:r w:rsidR="00284001">
        <w:rPr>
          <w:rFonts w:cs="Arial"/>
          <w:sz w:val="24"/>
          <w:szCs w:val="24"/>
        </w:rPr>
        <w:t xml:space="preserve"> periodo</w:t>
      </w:r>
      <w:r w:rsidRPr="00484905">
        <w:rPr>
          <w:rFonts w:cs="Arial"/>
          <w:sz w:val="24"/>
          <w:szCs w:val="24"/>
        </w:rPr>
        <w:t>, evaluando el rendimiento de los portafolios y realizando los cambios necesarios para optimizar la estrategia. Esta etapa garantiza que la estrategia sea adaptable y se mantenga eficiente en diferentes condiciones de mercado.</w:t>
      </w:r>
    </w:p>
    <w:tbl>
      <w:tblPr>
        <w:tblStyle w:val="TableGrid"/>
        <w:tblW w:w="0" w:type="auto"/>
        <w:tblInd w:w="1795" w:type="dxa"/>
        <w:tblLayout w:type="fixed"/>
        <w:tblLook w:val="06A0" w:firstRow="1" w:lastRow="0" w:firstColumn="1" w:lastColumn="0" w:noHBand="1" w:noVBand="1"/>
      </w:tblPr>
      <w:tblGrid>
        <w:gridCol w:w="2880"/>
        <w:gridCol w:w="2880"/>
      </w:tblGrid>
      <w:tr w:rsidR="00A24B39" w14:paraId="019EC6DF" w14:textId="77777777">
        <w:trPr>
          <w:trHeight w:val="300"/>
        </w:trPr>
        <w:tc>
          <w:tcPr>
            <w:tcW w:w="2880" w:type="dxa"/>
          </w:tcPr>
          <w:p w14:paraId="6501B093" w14:textId="77777777" w:rsidR="00A24B39" w:rsidRPr="00E04FF0" w:rsidRDefault="00A24B39" w:rsidP="00A24B39">
            <w:pPr>
              <w:pStyle w:val="ListParagraph"/>
              <w:numPr>
                <w:ilvl w:val="0"/>
                <w:numId w:val="9"/>
              </w:numPr>
              <w:rPr>
                <w:rFonts w:ascii="Times New Roman" w:eastAsia="Times New Roman" w:hAnsi="Times New Roman" w:cs="Times New Roman"/>
                <w:b/>
                <w:bCs/>
                <w:i/>
                <w:iCs/>
                <w:color w:val="44546A" w:themeColor="text2"/>
                <w:sz w:val="16"/>
                <w:szCs w:val="16"/>
                <w:lang w:val="es-ES"/>
              </w:rPr>
            </w:pPr>
            <w:r w:rsidRPr="00E04FF0">
              <w:rPr>
                <w:rFonts w:ascii="Times New Roman" w:eastAsia="Times New Roman" w:hAnsi="Times New Roman" w:cs="Times New Roman"/>
                <w:b/>
                <w:bCs/>
                <w:i/>
                <w:iCs/>
                <w:color w:val="44546A" w:themeColor="text2"/>
                <w:sz w:val="16"/>
                <w:szCs w:val="16"/>
                <w:lang w:val="es-ES"/>
              </w:rPr>
              <w:t>Métrica</w:t>
            </w:r>
          </w:p>
        </w:tc>
        <w:tc>
          <w:tcPr>
            <w:tcW w:w="2880" w:type="dxa"/>
          </w:tcPr>
          <w:p w14:paraId="0CDFD298"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Rotación Sectorial</w:t>
            </w:r>
          </w:p>
        </w:tc>
      </w:tr>
      <w:tr w:rsidR="00A24B39" w14:paraId="3E4D446C" w14:textId="77777777">
        <w:trPr>
          <w:trHeight w:val="300"/>
        </w:trPr>
        <w:tc>
          <w:tcPr>
            <w:tcW w:w="2880" w:type="dxa"/>
          </w:tcPr>
          <w:p w14:paraId="43400E96"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Sharpe</w:t>
            </w:r>
          </w:p>
        </w:tc>
        <w:tc>
          <w:tcPr>
            <w:tcW w:w="2880" w:type="dxa"/>
          </w:tcPr>
          <w:p w14:paraId="0B7C6577"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3.90</w:t>
            </w:r>
          </w:p>
        </w:tc>
      </w:tr>
      <w:tr w:rsidR="00A24B39" w14:paraId="46949121" w14:textId="77777777">
        <w:trPr>
          <w:trHeight w:val="300"/>
        </w:trPr>
        <w:tc>
          <w:tcPr>
            <w:tcW w:w="2880" w:type="dxa"/>
          </w:tcPr>
          <w:p w14:paraId="3546B3EF" w14:textId="77777777" w:rsidR="00A24B39" w:rsidRDefault="00A24B39">
            <w:pPr>
              <w:rPr>
                <w:rFonts w:ascii="Times New Roman" w:eastAsia="Times New Roman" w:hAnsi="Times New Roman" w:cs="Times New Roman"/>
                <w:b/>
                <w:bCs/>
                <w:i/>
                <w:iCs/>
                <w:color w:val="44546A" w:themeColor="text2"/>
                <w:sz w:val="16"/>
                <w:szCs w:val="16"/>
                <w:lang w:val="es-ES"/>
              </w:rPr>
            </w:pPr>
            <w:proofErr w:type="spellStart"/>
            <w:r w:rsidRPr="0079AE7E">
              <w:rPr>
                <w:rFonts w:ascii="Times New Roman" w:eastAsia="Times New Roman" w:hAnsi="Times New Roman" w:cs="Times New Roman"/>
                <w:b/>
                <w:bCs/>
                <w:i/>
                <w:iCs/>
                <w:color w:val="44546A" w:themeColor="text2"/>
                <w:sz w:val="16"/>
                <w:szCs w:val="16"/>
                <w:lang w:val="es-ES"/>
              </w:rPr>
              <w:t>Volatility</w:t>
            </w:r>
            <w:proofErr w:type="spellEnd"/>
          </w:p>
        </w:tc>
        <w:tc>
          <w:tcPr>
            <w:tcW w:w="2880" w:type="dxa"/>
          </w:tcPr>
          <w:p w14:paraId="7471A359"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15.51%</w:t>
            </w:r>
          </w:p>
        </w:tc>
      </w:tr>
      <w:tr w:rsidR="00A24B39" w14:paraId="66277AE6" w14:textId="77777777">
        <w:trPr>
          <w:trHeight w:val="300"/>
        </w:trPr>
        <w:tc>
          <w:tcPr>
            <w:tcW w:w="2880" w:type="dxa"/>
          </w:tcPr>
          <w:p w14:paraId="4C908C4F" w14:textId="77777777" w:rsidR="00A24B39" w:rsidRDefault="00A24B39">
            <w:pPr>
              <w:rPr>
                <w:rFonts w:ascii="Times New Roman" w:eastAsia="Times New Roman" w:hAnsi="Times New Roman" w:cs="Times New Roman"/>
                <w:b/>
                <w:bCs/>
                <w:i/>
                <w:iCs/>
                <w:color w:val="44546A" w:themeColor="text2"/>
                <w:sz w:val="16"/>
                <w:szCs w:val="16"/>
                <w:lang w:val="es-ES"/>
              </w:rPr>
            </w:pPr>
            <w:proofErr w:type="spellStart"/>
            <w:r w:rsidRPr="0079AE7E">
              <w:rPr>
                <w:rFonts w:ascii="Times New Roman" w:eastAsia="Times New Roman" w:hAnsi="Times New Roman" w:cs="Times New Roman"/>
                <w:b/>
                <w:bCs/>
                <w:i/>
                <w:iCs/>
                <w:color w:val="44546A" w:themeColor="text2"/>
                <w:sz w:val="16"/>
                <w:szCs w:val="16"/>
                <w:lang w:val="es-ES"/>
              </w:rPr>
              <w:t>Upside</w:t>
            </w:r>
            <w:proofErr w:type="spellEnd"/>
          </w:p>
        </w:tc>
        <w:tc>
          <w:tcPr>
            <w:tcW w:w="2880" w:type="dxa"/>
          </w:tcPr>
          <w:p w14:paraId="60638D10"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11.93%</w:t>
            </w:r>
          </w:p>
        </w:tc>
      </w:tr>
      <w:tr w:rsidR="00A24B39" w14:paraId="53CB74F2" w14:textId="77777777">
        <w:trPr>
          <w:trHeight w:val="300"/>
        </w:trPr>
        <w:tc>
          <w:tcPr>
            <w:tcW w:w="2880" w:type="dxa"/>
          </w:tcPr>
          <w:p w14:paraId="13A2AC77" w14:textId="77777777" w:rsidR="00A24B39" w:rsidRDefault="00A24B39">
            <w:pPr>
              <w:rPr>
                <w:rFonts w:ascii="Times New Roman" w:eastAsia="Times New Roman" w:hAnsi="Times New Roman" w:cs="Times New Roman"/>
                <w:b/>
                <w:bCs/>
                <w:i/>
                <w:iCs/>
                <w:color w:val="44546A" w:themeColor="text2"/>
                <w:sz w:val="16"/>
                <w:szCs w:val="16"/>
                <w:lang w:val="es-ES"/>
              </w:rPr>
            </w:pPr>
            <w:proofErr w:type="spellStart"/>
            <w:r w:rsidRPr="0079AE7E">
              <w:rPr>
                <w:rFonts w:ascii="Times New Roman" w:eastAsia="Times New Roman" w:hAnsi="Times New Roman" w:cs="Times New Roman"/>
                <w:b/>
                <w:bCs/>
                <w:i/>
                <w:iCs/>
                <w:color w:val="44546A" w:themeColor="text2"/>
                <w:sz w:val="16"/>
                <w:szCs w:val="16"/>
                <w:lang w:val="es-ES"/>
              </w:rPr>
              <w:t>Downside</w:t>
            </w:r>
            <w:proofErr w:type="spellEnd"/>
          </w:p>
        </w:tc>
        <w:tc>
          <w:tcPr>
            <w:tcW w:w="2880" w:type="dxa"/>
          </w:tcPr>
          <w:p w14:paraId="62BEFBB7"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10.15%</w:t>
            </w:r>
          </w:p>
        </w:tc>
      </w:tr>
      <w:tr w:rsidR="00A24B39" w14:paraId="66E70530" w14:textId="77777777">
        <w:trPr>
          <w:trHeight w:val="300"/>
        </w:trPr>
        <w:tc>
          <w:tcPr>
            <w:tcW w:w="2880" w:type="dxa"/>
          </w:tcPr>
          <w:p w14:paraId="3F523D1C" w14:textId="77777777" w:rsidR="00A24B39" w:rsidRDefault="00A24B39">
            <w:pPr>
              <w:rPr>
                <w:rFonts w:ascii="Times New Roman" w:eastAsia="Times New Roman" w:hAnsi="Times New Roman" w:cs="Times New Roman"/>
                <w:b/>
                <w:bCs/>
                <w:i/>
                <w:iCs/>
                <w:color w:val="44546A" w:themeColor="text2"/>
                <w:sz w:val="16"/>
                <w:szCs w:val="16"/>
                <w:lang w:val="es-ES"/>
              </w:rPr>
            </w:pPr>
            <w:proofErr w:type="spellStart"/>
            <w:r w:rsidRPr="0079AE7E">
              <w:rPr>
                <w:rFonts w:ascii="Times New Roman" w:eastAsia="Times New Roman" w:hAnsi="Times New Roman" w:cs="Times New Roman"/>
                <w:b/>
                <w:bCs/>
                <w:i/>
                <w:iCs/>
                <w:color w:val="44546A" w:themeColor="text2"/>
                <w:sz w:val="16"/>
                <w:szCs w:val="16"/>
                <w:lang w:val="es-ES"/>
              </w:rPr>
              <w:t>Sortino</w:t>
            </w:r>
            <w:proofErr w:type="spellEnd"/>
          </w:p>
        </w:tc>
        <w:tc>
          <w:tcPr>
            <w:tcW w:w="2880" w:type="dxa"/>
          </w:tcPr>
          <w:p w14:paraId="50FF22CD"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5.97</w:t>
            </w:r>
          </w:p>
        </w:tc>
      </w:tr>
      <w:tr w:rsidR="00A24B39" w14:paraId="0E365C7C" w14:textId="77777777">
        <w:trPr>
          <w:trHeight w:val="300"/>
        </w:trPr>
        <w:tc>
          <w:tcPr>
            <w:tcW w:w="2880" w:type="dxa"/>
          </w:tcPr>
          <w:p w14:paraId="47BEDFCC"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Jensen Alpha</w:t>
            </w:r>
          </w:p>
        </w:tc>
        <w:tc>
          <w:tcPr>
            <w:tcW w:w="2880" w:type="dxa"/>
          </w:tcPr>
          <w:p w14:paraId="009C7B64" w14:textId="77777777" w:rsidR="00A24B39" w:rsidRDefault="00A24B39">
            <w:pPr>
              <w:rPr>
                <w:rFonts w:ascii="Times New Roman" w:eastAsia="Times New Roman" w:hAnsi="Times New Roman" w:cs="Times New Roman"/>
                <w:b/>
                <w:bCs/>
                <w:i/>
                <w:iCs/>
                <w:color w:val="44546A" w:themeColor="text2"/>
                <w:sz w:val="16"/>
                <w:szCs w:val="16"/>
                <w:lang w:val="es-ES"/>
              </w:rPr>
            </w:pPr>
            <w:r w:rsidRPr="0079AE7E">
              <w:rPr>
                <w:rFonts w:ascii="Times New Roman" w:eastAsia="Times New Roman" w:hAnsi="Times New Roman" w:cs="Times New Roman"/>
                <w:b/>
                <w:bCs/>
                <w:i/>
                <w:iCs/>
                <w:color w:val="44546A" w:themeColor="text2"/>
                <w:sz w:val="16"/>
                <w:szCs w:val="16"/>
                <w:lang w:val="es-ES"/>
              </w:rPr>
              <w:t>0.</w:t>
            </w:r>
            <w:r w:rsidRPr="5D09510C">
              <w:rPr>
                <w:rFonts w:ascii="Times New Roman" w:eastAsia="Times New Roman" w:hAnsi="Times New Roman" w:cs="Times New Roman"/>
                <w:b/>
                <w:bCs/>
                <w:i/>
                <w:iCs/>
                <w:color w:val="44546A" w:themeColor="text2"/>
                <w:sz w:val="16"/>
                <w:szCs w:val="16"/>
                <w:lang w:val="es-ES"/>
              </w:rPr>
              <w:t>025</w:t>
            </w:r>
          </w:p>
        </w:tc>
      </w:tr>
    </w:tbl>
    <w:p w14:paraId="3BB0D52E" w14:textId="1FE17FBB" w:rsidR="00535D29" w:rsidRDefault="00AE135B" w:rsidP="00AE135B">
      <w:pPr>
        <w:spacing w:after="0" w:line="360" w:lineRule="auto"/>
        <w:jc w:val="center"/>
        <w:rPr>
          <w:rFonts w:cs="Arial"/>
          <w:sz w:val="24"/>
          <w:szCs w:val="24"/>
        </w:rPr>
      </w:pPr>
      <w:r w:rsidRPr="00102351">
        <w:rPr>
          <w:b/>
          <w:i/>
          <w:color w:val="44546A" w:themeColor="text2"/>
          <w:sz w:val="16"/>
          <w:szCs w:val="16"/>
        </w:rPr>
        <w:t xml:space="preserve">Imagen </w:t>
      </w:r>
      <w:r>
        <w:rPr>
          <w:b/>
          <w:i/>
          <w:color w:val="44546A" w:themeColor="text2"/>
          <w:sz w:val="16"/>
          <w:szCs w:val="16"/>
        </w:rPr>
        <w:t>7</w:t>
      </w:r>
      <w:r w:rsidRPr="00102351">
        <w:rPr>
          <w:b/>
          <w:i/>
          <w:color w:val="44546A" w:themeColor="text2"/>
          <w:sz w:val="16"/>
          <w:szCs w:val="16"/>
        </w:rPr>
        <w:t>.</w:t>
      </w:r>
      <w:r w:rsidRPr="00102351">
        <w:rPr>
          <w:i/>
          <w:color w:val="44546A" w:themeColor="text2"/>
          <w:sz w:val="16"/>
          <w:szCs w:val="16"/>
        </w:rPr>
        <w:t xml:space="preserve"> </w:t>
      </w:r>
      <w:r>
        <w:rPr>
          <w:rFonts w:eastAsia="Times New Roman" w:cstheme="minorHAnsi"/>
          <w:i/>
          <w:color w:val="44546A" w:themeColor="text2"/>
          <w:sz w:val="16"/>
          <w:szCs w:val="16"/>
        </w:rPr>
        <w:t xml:space="preserve">Resultados del backtesting </w:t>
      </w:r>
      <w:proofErr w:type="spellStart"/>
      <w:r>
        <w:rPr>
          <w:rFonts w:eastAsia="Times New Roman" w:cstheme="minorHAnsi"/>
          <w:i/>
          <w:color w:val="44546A" w:themeColor="text2"/>
          <w:sz w:val="16"/>
          <w:szCs w:val="16"/>
        </w:rPr>
        <w:t>dinamico</w:t>
      </w:r>
      <w:proofErr w:type="spellEnd"/>
      <w:r>
        <w:rPr>
          <w:rFonts w:eastAsia="Times New Roman" w:cstheme="minorHAnsi"/>
          <w:i/>
          <w:color w:val="44546A" w:themeColor="text2"/>
          <w:sz w:val="16"/>
          <w:szCs w:val="16"/>
        </w:rPr>
        <w:t xml:space="preserve"> mediante la simulación de 2000 portafolios.</w:t>
      </w:r>
    </w:p>
    <w:p w14:paraId="3ACFE7C9" w14:textId="77777777" w:rsidR="00AE135B" w:rsidRDefault="00AE135B" w:rsidP="00535D29">
      <w:pPr>
        <w:spacing w:after="0" w:line="360" w:lineRule="auto"/>
        <w:jc w:val="both"/>
        <w:rPr>
          <w:rFonts w:cs="Arial"/>
          <w:sz w:val="24"/>
          <w:szCs w:val="24"/>
        </w:rPr>
      </w:pPr>
    </w:p>
    <w:p w14:paraId="34AC01B9" w14:textId="77777777" w:rsidR="00E24A5D" w:rsidRPr="00E24A5D" w:rsidRDefault="00E24A5D" w:rsidP="00AE135B">
      <w:pPr>
        <w:spacing w:after="0" w:line="360" w:lineRule="auto"/>
        <w:jc w:val="both"/>
        <w:rPr>
          <w:rFonts w:cs="Arial"/>
          <w:sz w:val="24"/>
          <w:szCs w:val="24"/>
        </w:rPr>
      </w:pPr>
    </w:p>
    <w:p w14:paraId="0C714D0E" w14:textId="77777777" w:rsidR="004642EA" w:rsidRPr="00E24A5D" w:rsidRDefault="004642EA" w:rsidP="00E24A5D">
      <w:pPr>
        <w:pStyle w:val="Heading2"/>
      </w:pPr>
      <w:bookmarkStart w:id="37" w:name="_Toc473558693"/>
      <w:r w:rsidRPr="00E24A5D">
        <w:lastRenderedPageBreak/>
        <w:t>3. Resultados del trabajo profesional</w:t>
      </w:r>
      <w:bookmarkEnd w:id="37"/>
      <w:r w:rsidRPr="00E24A5D">
        <w:t xml:space="preserve"> </w:t>
      </w:r>
    </w:p>
    <w:p w14:paraId="75D4AE1E" w14:textId="11EDF725" w:rsidR="00E24A5D" w:rsidRDefault="004642EA" w:rsidP="00E24A5D">
      <w:pPr>
        <w:spacing w:line="360" w:lineRule="auto"/>
        <w:ind w:left="708"/>
        <w:jc w:val="both"/>
        <w:rPr>
          <w:rFonts w:cs="Arial"/>
          <w:lang w:eastAsia="es-MX"/>
        </w:rPr>
      </w:pPr>
      <w:r w:rsidRPr="00F02890">
        <w:rPr>
          <w:rFonts w:cs="Arial"/>
          <w:lang w:eastAsia="es-MX"/>
        </w:rPr>
        <w:t>[Es la descripción de los productos obtenidos, los resultados alcanzados y</w:t>
      </w:r>
      <w:r w:rsidR="000B7EF5" w:rsidRPr="00F02890">
        <w:rPr>
          <w:rFonts w:cs="Arial"/>
          <w:lang w:eastAsia="es-MX"/>
        </w:rPr>
        <w:t>/o de</w:t>
      </w:r>
      <w:r w:rsidRPr="00F02890">
        <w:rPr>
          <w:rFonts w:cs="Arial"/>
          <w:lang w:eastAsia="es-MX"/>
        </w:rPr>
        <w:t xml:space="preserve"> los impactos generados durante la experiencia</w:t>
      </w:r>
      <w:r w:rsidR="00951E6B" w:rsidRPr="00F02890">
        <w:rPr>
          <w:rFonts w:cs="Arial"/>
          <w:lang w:eastAsia="es-MX"/>
        </w:rPr>
        <w:t xml:space="preserve"> profesional</w:t>
      </w:r>
      <w:r w:rsidRPr="00F02890">
        <w:rPr>
          <w:rFonts w:cs="Arial"/>
          <w:lang w:eastAsia="es-MX"/>
        </w:rPr>
        <w:t>]</w:t>
      </w:r>
    </w:p>
    <w:p w14:paraId="3413B86E" w14:textId="1D41B3B5" w:rsidR="02E4409A" w:rsidRPr="00B54043" w:rsidRDefault="71463B90" w:rsidP="00B54043">
      <w:pPr>
        <w:spacing w:after="160" w:line="360" w:lineRule="auto"/>
        <w:jc w:val="both"/>
        <w:rPr>
          <w:rFonts w:ascii="Calibri" w:eastAsia="Calibri" w:hAnsi="Calibri" w:cs="Calibri"/>
          <w:color w:val="000000" w:themeColor="text1"/>
          <w:sz w:val="24"/>
          <w:szCs w:val="24"/>
        </w:rPr>
      </w:pPr>
      <w:r w:rsidRPr="27D84FC8">
        <w:rPr>
          <w:color w:val="000000" w:themeColor="text1"/>
          <w:sz w:val="24"/>
          <w:szCs w:val="24"/>
        </w:rPr>
        <w:t>El desarrollo de nuestro proyecto de aplicación profesional ha culminado con resultados notables y e innovadores, destacando una alternativa fuera de lo común en las estrategias de inversión. La creación de un modelo que puede llegar a anticiparse a los movimientos del mercado da la oportunidad a los inversionistas de seguir una estrategia fuera de los métodos tradicionales, basándose en indicadores económicos con variables económicas.</w:t>
      </w:r>
    </w:p>
    <w:p w14:paraId="5BB6B844" w14:textId="2AB58390" w:rsidR="3ECE8D4F" w:rsidRDefault="3ECE8D4F" w:rsidP="00B54043">
      <w:pPr>
        <w:spacing w:after="160" w:line="360" w:lineRule="auto"/>
        <w:jc w:val="both"/>
        <w:rPr>
          <w:sz w:val="24"/>
          <w:szCs w:val="24"/>
        </w:rPr>
      </w:pPr>
      <w:r w:rsidRPr="5DA5E645">
        <w:rPr>
          <w:sz w:val="24"/>
          <w:szCs w:val="24"/>
        </w:rPr>
        <w:t>Producto</w:t>
      </w:r>
      <w:r w:rsidR="6998183F" w:rsidRPr="5DA5E645">
        <w:rPr>
          <w:sz w:val="24"/>
          <w:szCs w:val="24"/>
        </w:rPr>
        <w:t>s D</w:t>
      </w:r>
      <w:r w:rsidRPr="5DA5E645">
        <w:rPr>
          <w:sz w:val="24"/>
          <w:szCs w:val="24"/>
        </w:rPr>
        <w:t>esarrollado</w:t>
      </w:r>
      <w:r w:rsidR="285AB338" w:rsidRPr="5DA5E645">
        <w:rPr>
          <w:sz w:val="24"/>
          <w:szCs w:val="24"/>
        </w:rPr>
        <w:t>s</w:t>
      </w:r>
      <w:r w:rsidRPr="5DA5E645">
        <w:rPr>
          <w:sz w:val="24"/>
          <w:szCs w:val="24"/>
        </w:rPr>
        <w:t>:</w:t>
      </w:r>
    </w:p>
    <w:p w14:paraId="5ACE04D5" w14:textId="0BA8564A" w:rsidR="5703BB8B" w:rsidRDefault="3ECE8D4F" w:rsidP="00B54043">
      <w:pPr>
        <w:spacing w:after="160" w:line="360" w:lineRule="auto"/>
        <w:jc w:val="both"/>
        <w:rPr>
          <w:rFonts w:cs="Arial"/>
          <w:sz w:val="24"/>
          <w:szCs w:val="24"/>
        </w:rPr>
      </w:pPr>
      <w:r w:rsidRPr="02E4409A">
        <w:rPr>
          <w:sz w:val="24"/>
          <w:szCs w:val="24"/>
        </w:rPr>
        <w:t>El núcleo y producto principal de nuestro proyecto está compuesto por un modelo predictor de la tendencia económica del mercado</w:t>
      </w:r>
      <w:r w:rsidR="29412B97" w:rsidRPr="02E4409A">
        <w:rPr>
          <w:sz w:val="24"/>
          <w:szCs w:val="24"/>
        </w:rPr>
        <w:t>, que permite al usuario identificar la etapa del ciclo económico en la que se encuentra. De esta forma, el inversionista podrá construir un portafolio de inversión q</w:t>
      </w:r>
      <w:r w:rsidR="611B2739" w:rsidRPr="02E4409A">
        <w:rPr>
          <w:sz w:val="24"/>
          <w:szCs w:val="24"/>
        </w:rPr>
        <w:t>ue se adapte a las condiciones de cada momento, y le permitirá ponderar con un mayor peso a aquellos activos que tengan un mejor rendimiento</w:t>
      </w:r>
      <w:r w:rsidR="4DA9C90E" w:rsidRPr="02E4409A">
        <w:rPr>
          <w:sz w:val="24"/>
          <w:szCs w:val="24"/>
        </w:rPr>
        <w:t xml:space="preserve"> para las circunstancias que el modelo arroje.</w:t>
      </w:r>
    </w:p>
    <w:p w14:paraId="58BCD312" w14:textId="69748AAB" w:rsidR="1EFE4442" w:rsidRDefault="1EFE4442" w:rsidP="3ADE3D2B">
      <w:pPr>
        <w:spacing w:line="360" w:lineRule="auto"/>
        <w:jc w:val="center"/>
      </w:pPr>
      <w:r>
        <w:rPr>
          <w:noProof/>
        </w:rPr>
        <w:drawing>
          <wp:inline distT="0" distB="0" distL="0" distR="0" wp14:anchorId="22105F36" wp14:editId="0754106C">
            <wp:extent cx="5610224" cy="2695575"/>
            <wp:effectExtent l="0" t="0" r="0" b="0"/>
            <wp:docPr id="48372234" name="Picture 4837223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72234"/>
                    <pic:cNvPicPr/>
                  </pic:nvPicPr>
                  <pic:blipFill>
                    <a:blip r:embed="rId18">
                      <a:extLst>
                        <a:ext uri="{28A0092B-C50C-407E-A947-70E740481C1C}">
                          <a14:useLocalDpi xmlns:a14="http://schemas.microsoft.com/office/drawing/2010/main" val="0"/>
                        </a:ext>
                      </a:extLst>
                    </a:blip>
                    <a:stretch>
                      <a:fillRect/>
                    </a:stretch>
                  </pic:blipFill>
                  <pic:spPr>
                    <a:xfrm>
                      <a:off x="0" y="0"/>
                      <a:ext cx="5610224" cy="2695575"/>
                    </a:xfrm>
                    <a:prstGeom prst="rect">
                      <a:avLst/>
                    </a:prstGeom>
                  </pic:spPr>
                </pic:pic>
              </a:graphicData>
            </a:graphic>
          </wp:inline>
        </w:drawing>
      </w:r>
      <w:r w:rsidRPr="3ADE3D2B">
        <w:rPr>
          <w:rFonts w:ascii="Times New Roman" w:eastAsia="Times New Roman" w:hAnsi="Times New Roman" w:cs="Times New Roman"/>
          <w:b/>
          <w:bCs/>
          <w:i/>
          <w:iCs/>
          <w:color w:val="0E2841"/>
          <w:sz w:val="16"/>
          <w:szCs w:val="16"/>
          <w:lang w:val="es-ES"/>
        </w:rPr>
        <w:t xml:space="preserve">Imagen </w:t>
      </w:r>
      <w:r w:rsidR="00AE135B">
        <w:rPr>
          <w:rFonts w:ascii="Times New Roman" w:eastAsia="Times New Roman" w:hAnsi="Times New Roman" w:cs="Times New Roman"/>
          <w:b/>
          <w:bCs/>
          <w:i/>
          <w:iCs/>
          <w:color w:val="0E2841"/>
          <w:sz w:val="16"/>
          <w:szCs w:val="16"/>
          <w:lang w:val="es-ES"/>
        </w:rPr>
        <w:t>8</w:t>
      </w:r>
      <w:r w:rsidRPr="3ADE3D2B">
        <w:rPr>
          <w:rFonts w:ascii="Times New Roman" w:eastAsia="Times New Roman" w:hAnsi="Times New Roman" w:cs="Times New Roman"/>
          <w:b/>
          <w:bCs/>
          <w:i/>
          <w:iCs/>
          <w:color w:val="0E2841"/>
          <w:sz w:val="16"/>
          <w:szCs w:val="16"/>
          <w:lang w:val="es-ES"/>
        </w:rPr>
        <w:t>.</w:t>
      </w:r>
      <w:r w:rsidRPr="3ADE3D2B">
        <w:rPr>
          <w:rFonts w:ascii="Times New Roman" w:eastAsia="Times New Roman" w:hAnsi="Times New Roman" w:cs="Times New Roman"/>
          <w:i/>
          <w:iCs/>
          <w:color w:val="0E2841"/>
          <w:sz w:val="16"/>
          <w:szCs w:val="16"/>
          <w:lang w:val="es-ES"/>
        </w:rPr>
        <w:t xml:space="preserve"> </w:t>
      </w:r>
      <w:r w:rsidRPr="3ADE3D2B">
        <w:rPr>
          <w:rFonts w:ascii="Times New Roman" w:eastAsia="Times New Roman" w:hAnsi="Times New Roman" w:cs="Times New Roman"/>
          <w:i/>
          <w:iCs/>
          <w:color w:val="0E2841"/>
          <w:sz w:val="16"/>
          <w:szCs w:val="16"/>
        </w:rPr>
        <w:t>Relación entre Predicciones del Modelo y Comportamiento del S&amp;P 500.</w:t>
      </w:r>
    </w:p>
    <w:p w14:paraId="1F191F63" w14:textId="4983294C" w:rsidR="3ADE3D2B" w:rsidRDefault="3ADE3D2B" w:rsidP="3ADE3D2B">
      <w:pPr>
        <w:spacing w:line="360" w:lineRule="auto"/>
        <w:jc w:val="center"/>
        <w:rPr>
          <w:rFonts w:ascii="Calibri" w:eastAsia="Calibri" w:hAnsi="Calibri" w:cs="Calibri"/>
          <w:i/>
          <w:color w:val="0E2841"/>
          <w:sz w:val="24"/>
          <w:szCs w:val="24"/>
        </w:rPr>
      </w:pPr>
    </w:p>
    <w:p w14:paraId="6265B65C" w14:textId="1DFF63AE" w:rsidR="00E24A5D" w:rsidRPr="00F02890" w:rsidRDefault="5692F3AB" w:rsidP="280AB3B6">
      <w:pPr>
        <w:spacing w:line="360" w:lineRule="auto"/>
        <w:jc w:val="both"/>
        <w:rPr>
          <w:rFonts w:ascii="Calibri" w:eastAsia="Calibri" w:hAnsi="Calibri" w:cs="Calibri"/>
          <w:color w:val="000000" w:themeColor="text1"/>
          <w:sz w:val="24"/>
          <w:szCs w:val="24"/>
        </w:rPr>
      </w:pPr>
      <w:r w:rsidRPr="3368B40F">
        <w:rPr>
          <w:rFonts w:ascii="Calibri" w:eastAsia="Calibri" w:hAnsi="Calibri" w:cs="Calibri"/>
          <w:color w:val="000000" w:themeColor="text1"/>
          <w:sz w:val="24"/>
          <w:szCs w:val="24"/>
        </w:rPr>
        <w:lastRenderedPageBreak/>
        <w:t xml:space="preserve">La </w:t>
      </w:r>
      <w:r w:rsidR="0FD4F6CA" w:rsidRPr="5DA5E645">
        <w:rPr>
          <w:rFonts w:ascii="Calibri" w:eastAsia="Calibri" w:hAnsi="Calibri" w:cs="Calibri"/>
          <w:i/>
          <w:iCs/>
          <w:color w:val="000000" w:themeColor="text1"/>
          <w:sz w:val="24"/>
          <w:szCs w:val="24"/>
        </w:rPr>
        <w:t>I</w:t>
      </w:r>
      <w:r w:rsidRPr="5DA5E645">
        <w:rPr>
          <w:rFonts w:ascii="Calibri" w:eastAsia="Calibri" w:hAnsi="Calibri" w:cs="Calibri"/>
          <w:i/>
          <w:iCs/>
          <w:color w:val="000000" w:themeColor="text1"/>
          <w:sz w:val="24"/>
          <w:szCs w:val="24"/>
        </w:rPr>
        <w:t>magen</w:t>
      </w:r>
      <w:r w:rsidR="7FCE9EC9" w:rsidRPr="5DA5E645">
        <w:rPr>
          <w:rFonts w:ascii="Calibri" w:eastAsia="Calibri" w:hAnsi="Calibri" w:cs="Calibri"/>
          <w:i/>
          <w:color w:val="000000" w:themeColor="text1"/>
          <w:sz w:val="24"/>
          <w:szCs w:val="24"/>
        </w:rPr>
        <w:t xml:space="preserve"> </w:t>
      </w:r>
      <w:r w:rsidR="00B54043">
        <w:rPr>
          <w:rFonts w:ascii="Calibri" w:eastAsia="Calibri" w:hAnsi="Calibri" w:cs="Calibri"/>
          <w:i/>
          <w:color w:val="000000" w:themeColor="text1"/>
          <w:sz w:val="24"/>
          <w:szCs w:val="24"/>
        </w:rPr>
        <w:t>8</w:t>
      </w:r>
      <w:r w:rsidRPr="3368B40F">
        <w:rPr>
          <w:rFonts w:ascii="Calibri" w:eastAsia="Calibri" w:hAnsi="Calibri" w:cs="Calibri"/>
          <w:color w:val="000000" w:themeColor="text1"/>
          <w:sz w:val="24"/>
          <w:szCs w:val="24"/>
        </w:rPr>
        <w:t xml:space="preserve"> representa la interacción que existe entre la predicción del ciclo económico (según el modelo) y el comportamiento del S&amp;P 500, en donde se observa:</w:t>
      </w:r>
    </w:p>
    <w:p w14:paraId="02F3BB84" w14:textId="0CDE03E1" w:rsidR="00E24A5D" w:rsidRPr="00F02890" w:rsidRDefault="5692F3AB" w:rsidP="280AB3B6">
      <w:pPr>
        <w:pStyle w:val="ListParagraph"/>
        <w:numPr>
          <w:ilvl w:val="0"/>
          <w:numId w:val="8"/>
        </w:numPr>
        <w:spacing w:line="360" w:lineRule="auto"/>
        <w:jc w:val="both"/>
        <w:rPr>
          <w:rFonts w:ascii="Calibri" w:eastAsia="Calibri" w:hAnsi="Calibri" w:cs="Calibri"/>
          <w:color w:val="000000" w:themeColor="text1"/>
          <w:sz w:val="24"/>
          <w:szCs w:val="24"/>
        </w:rPr>
      </w:pPr>
      <w:r w:rsidRPr="3368B40F">
        <w:rPr>
          <w:rFonts w:ascii="Calibri" w:eastAsia="Calibri" w:hAnsi="Calibri" w:cs="Calibri"/>
          <w:b/>
          <w:color w:val="000000" w:themeColor="text1"/>
          <w:sz w:val="24"/>
          <w:szCs w:val="24"/>
        </w:rPr>
        <w:t xml:space="preserve">Comportamiento histórico del Benchmark: </w:t>
      </w:r>
      <w:r w:rsidRPr="3368B40F">
        <w:rPr>
          <w:rFonts w:ascii="Calibri" w:eastAsia="Calibri" w:hAnsi="Calibri" w:cs="Calibri"/>
          <w:color w:val="000000" w:themeColor="text1"/>
          <w:sz w:val="24"/>
          <w:szCs w:val="24"/>
        </w:rPr>
        <w:t>La primera gráfica muestra cómo se ha comportado a lo largo del periodo establecido el valor del mercado (S&amp;P500), en donde se aprecia un comportamiento alcista en la mayoría del periodo.</w:t>
      </w:r>
    </w:p>
    <w:p w14:paraId="14FD9ED4" w14:textId="45FB7922" w:rsidR="00E24A5D" w:rsidRPr="00F02890" w:rsidRDefault="5692F3AB" w:rsidP="280AB3B6">
      <w:pPr>
        <w:pStyle w:val="ListParagraph"/>
        <w:numPr>
          <w:ilvl w:val="0"/>
          <w:numId w:val="8"/>
        </w:numPr>
        <w:spacing w:line="360" w:lineRule="auto"/>
        <w:jc w:val="both"/>
        <w:rPr>
          <w:rFonts w:ascii="Calibri" w:eastAsia="Calibri" w:hAnsi="Calibri" w:cs="Calibri"/>
          <w:color w:val="000000" w:themeColor="text1"/>
          <w:sz w:val="24"/>
          <w:szCs w:val="24"/>
        </w:rPr>
      </w:pPr>
      <w:r w:rsidRPr="3368B40F">
        <w:rPr>
          <w:rFonts w:ascii="Calibri" w:eastAsia="Calibri" w:hAnsi="Calibri" w:cs="Calibri"/>
          <w:b/>
          <w:color w:val="000000" w:themeColor="text1"/>
          <w:sz w:val="24"/>
          <w:szCs w:val="24"/>
        </w:rPr>
        <w:t xml:space="preserve">Predicciones del Modelo y Ciclos Económico: </w:t>
      </w:r>
      <w:r w:rsidRPr="3368B40F">
        <w:rPr>
          <w:rFonts w:ascii="Calibri" w:eastAsia="Calibri" w:hAnsi="Calibri" w:cs="Calibri"/>
          <w:color w:val="000000" w:themeColor="text1"/>
          <w:sz w:val="24"/>
          <w:szCs w:val="24"/>
        </w:rPr>
        <w:t>La segunda gráfica muestra cómo el modelo clasifica los ciclos económicos en categorías de tendencia:  -1 (recesión), 0 (neutral), y 1 (expansión), reflejando una correlación entre el estado anticipado del mercado y la categoría económica estimada.</w:t>
      </w:r>
    </w:p>
    <w:p w14:paraId="762AF386" w14:textId="0954CB7E" w:rsidR="00E24A5D" w:rsidRPr="00F02890" w:rsidRDefault="5692F3AB" w:rsidP="280AB3B6">
      <w:pPr>
        <w:spacing w:line="360" w:lineRule="auto"/>
        <w:jc w:val="both"/>
        <w:rPr>
          <w:rFonts w:ascii="Calibri" w:eastAsia="Calibri" w:hAnsi="Calibri" w:cs="Calibri"/>
          <w:color w:val="000000" w:themeColor="text1"/>
          <w:sz w:val="24"/>
          <w:szCs w:val="24"/>
        </w:rPr>
      </w:pPr>
      <w:r w:rsidRPr="3368B40F">
        <w:rPr>
          <w:rFonts w:ascii="Calibri" w:eastAsia="Calibri" w:hAnsi="Calibri" w:cs="Calibri"/>
          <w:color w:val="000000" w:themeColor="text1"/>
          <w:sz w:val="24"/>
          <w:szCs w:val="24"/>
        </w:rPr>
        <w:t>Estas gráficas permiten analizar las similitudes entre las predicciones del modelo y el comportamiento del S&amp;P 500, mostrando que las concentraciones en las predicciones tienden a coincidir con movimientos importantes en el índice, se puede apreciar cómo en etapas donde el índice tiende a subir se concentran las predicciones en 1.</w:t>
      </w:r>
    </w:p>
    <w:p w14:paraId="7925140A" w14:textId="02629392" w:rsidR="10BDEE75" w:rsidRDefault="10BDEE75" w:rsidP="3368B40F">
      <w:pPr>
        <w:spacing w:line="360" w:lineRule="auto"/>
        <w:jc w:val="both"/>
        <w:rPr>
          <w:rFonts w:ascii="Calibri" w:eastAsia="Calibri" w:hAnsi="Calibri" w:cs="Calibri"/>
          <w:color w:val="000000" w:themeColor="text1"/>
          <w:sz w:val="24"/>
          <w:szCs w:val="24"/>
        </w:rPr>
      </w:pPr>
      <w:r w:rsidRPr="3368B40F">
        <w:rPr>
          <w:rFonts w:ascii="Calibri" w:eastAsia="Calibri" w:hAnsi="Calibri" w:cs="Calibri"/>
          <w:color w:val="000000" w:themeColor="text1"/>
          <w:sz w:val="24"/>
          <w:szCs w:val="24"/>
        </w:rPr>
        <w:t xml:space="preserve">Como complemento al modelo predictor de </w:t>
      </w:r>
      <w:r w:rsidRPr="49EBDEEC">
        <w:rPr>
          <w:rFonts w:ascii="Calibri" w:eastAsia="Calibri" w:hAnsi="Calibri" w:cs="Calibri"/>
          <w:color w:val="000000" w:themeColor="text1"/>
          <w:sz w:val="24"/>
          <w:szCs w:val="24"/>
        </w:rPr>
        <w:t xml:space="preserve">tendencias, se </w:t>
      </w:r>
      <w:r w:rsidRPr="18287587">
        <w:rPr>
          <w:rFonts w:ascii="Calibri" w:eastAsia="Calibri" w:hAnsi="Calibri" w:cs="Calibri"/>
          <w:color w:val="000000" w:themeColor="text1"/>
          <w:sz w:val="24"/>
          <w:szCs w:val="24"/>
        </w:rPr>
        <w:t>desarrolló</w:t>
      </w:r>
      <w:r w:rsidRPr="49EBDEEC">
        <w:rPr>
          <w:rFonts w:ascii="Calibri" w:eastAsia="Calibri" w:hAnsi="Calibri" w:cs="Calibri"/>
          <w:color w:val="000000" w:themeColor="text1"/>
          <w:sz w:val="24"/>
          <w:szCs w:val="24"/>
        </w:rPr>
        <w:t xml:space="preserve"> un</w:t>
      </w:r>
      <w:r w:rsidRPr="4015BE8A">
        <w:rPr>
          <w:rFonts w:ascii="Calibri" w:eastAsia="Calibri" w:hAnsi="Calibri" w:cs="Calibri"/>
          <w:color w:val="000000" w:themeColor="text1"/>
          <w:sz w:val="24"/>
          <w:szCs w:val="24"/>
        </w:rPr>
        <w:t xml:space="preserve"> backtesting dinámico</w:t>
      </w:r>
      <w:r w:rsidRPr="61456384">
        <w:rPr>
          <w:rFonts w:ascii="Calibri" w:eastAsia="Calibri" w:hAnsi="Calibri" w:cs="Calibri"/>
          <w:color w:val="000000" w:themeColor="text1"/>
          <w:sz w:val="24"/>
          <w:szCs w:val="24"/>
        </w:rPr>
        <w:t xml:space="preserve">, </w:t>
      </w:r>
      <w:r w:rsidR="6AFCC339" w:rsidRPr="1C9B0CE3">
        <w:rPr>
          <w:rFonts w:ascii="Calibri" w:eastAsia="Calibri" w:hAnsi="Calibri" w:cs="Calibri"/>
          <w:color w:val="000000" w:themeColor="text1"/>
          <w:sz w:val="24"/>
          <w:szCs w:val="24"/>
        </w:rPr>
        <w:t xml:space="preserve">con una </w:t>
      </w:r>
      <w:r w:rsidR="6AFCC339" w:rsidRPr="7314DBF3">
        <w:rPr>
          <w:rFonts w:ascii="Calibri" w:eastAsia="Calibri" w:hAnsi="Calibri" w:cs="Calibri"/>
          <w:color w:val="000000" w:themeColor="text1"/>
          <w:sz w:val="24"/>
          <w:szCs w:val="24"/>
        </w:rPr>
        <w:t xml:space="preserve">simulación de </w:t>
      </w:r>
      <w:r w:rsidR="6AFCC339" w:rsidRPr="7953FC0D">
        <w:rPr>
          <w:rFonts w:ascii="Calibri" w:eastAsia="Calibri" w:hAnsi="Calibri" w:cs="Calibri"/>
          <w:color w:val="000000" w:themeColor="text1"/>
          <w:sz w:val="24"/>
          <w:szCs w:val="24"/>
        </w:rPr>
        <w:t>2000 escenarios</w:t>
      </w:r>
      <w:r w:rsidR="6AFCC339" w:rsidRPr="559F8346">
        <w:rPr>
          <w:rFonts w:ascii="Calibri" w:eastAsia="Calibri" w:hAnsi="Calibri" w:cs="Calibri"/>
          <w:color w:val="000000" w:themeColor="text1"/>
          <w:sz w:val="24"/>
          <w:szCs w:val="24"/>
        </w:rPr>
        <w:t xml:space="preserve">, las </w:t>
      </w:r>
      <w:r w:rsidR="6AFCC339" w:rsidRPr="4F2E4865">
        <w:rPr>
          <w:rFonts w:ascii="Calibri" w:eastAsia="Calibri" w:hAnsi="Calibri" w:cs="Calibri"/>
          <w:color w:val="000000" w:themeColor="text1"/>
          <w:sz w:val="24"/>
          <w:szCs w:val="24"/>
        </w:rPr>
        <w:t xml:space="preserve">cuales nos </w:t>
      </w:r>
      <w:r w:rsidR="6AFCC339" w:rsidRPr="156F8721">
        <w:rPr>
          <w:rFonts w:ascii="Calibri" w:eastAsia="Calibri" w:hAnsi="Calibri" w:cs="Calibri"/>
          <w:color w:val="000000" w:themeColor="text1"/>
          <w:sz w:val="24"/>
          <w:szCs w:val="24"/>
        </w:rPr>
        <w:t xml:space="preserve">brindaron información </w:t>
      </w:r>
      <w:r w:rsidR="6AFCC339" w:rsidRPr="157594B4">
        <w:rPr>
          <w:rFonts w:ascii="Calibri" w:eastAsia="Calibri" w:hAnsi="Calibri" w:cs="Calibri"/>
          <w:color w:val="000000" w:themeColor="text1"/>
          <w:sz w:val="24"/>
          <w:szCs w:val="24"/>
        </w:rPr>
        <w:t xml:space="preserve">para sacar métricas y </w:t>
      </w:r>
      <w:r w:rsidR="6AFCC339" w:rsidRPr="553981F4">
        <w:rPr>
          <w:rFonts w:ascii="Calibri" w:eastAsia="Calibri" w:hAnsi="Calibri" w:cs="Calibri"/>
          <w:color w:val="000000" w:themeColor="text1"/>
          <w:sz w:val="24"/>
          <w:szCs w:val="24"/>
        </w:rPr>
        <w:t xml:space="preserve">determinar medidas que nos permitieran </w:t>
      </w:r>
      <w:r w:rsidR="26570F70" w:rsidRPr="79AB32B0">
        <w:rPr>
          <w:rFonts w:ascii="Calibri" w:eastAsia="Calibri" w:hAnsi="Calibri" w:cs="Calibri"/>
          <w:color w:val="000000" w:themeColor="text1"/>
          <w:sz w:val="24"/>
          <w:szCs w:val="24"/>
        </w:rPr>
        <w:t>calificar</w:t>
      </w:r>
      <w:r w:rsidR="6AFCC339" w:rsidRPr="553981F4">
        <w:rPr>
          <w:rFonts w:ascii="Calibri" w:eastAsia="Calibri" w:hAnsi="Calibri" w:cs="Calibri"/>
          <w:color w:val="000000" w:themeColor="text1"/>
          <w:sz w:val="24"/>
          <w:szCs w:val="24"/>
        </w:rPr>
        <w:t xml:space="preserve"> </w:t>
      </w:r>
      <w:r w:rsidR="6AFCC339" w:rsidRPr="06DA1A59">
        <w:rPr>
          <w:rFonts w:ascii="Calibri" w:eastAsia="Calibri" w:hAnsi="Calibri" w:cs="Calibri"/>
          <w:color w:val="000000" w:themeColor="text1"/>
          <w:sz w:val="24"/>
          <w:szCs w:val="24"/>
        </w:rPr>
        <w:t xml:space="preserve">el </w:t>
      </w:r>
      <w:r w:rsidR="26570F70" w:rsidRPr="79AB32B0">
        <w:rPr>
          <w:rFonts w:ascii="Calibri" w:eastAsia="Calibri" w:hAnsi="Calibri" w:cs="Calibri"/>
          <w:color w:val="000000" w:themeColor="text1"/>
          <w:sz w:val="24"/>
          <w:szCs w:val="24"/>
        </w:rPr>
        <w:t xml:space="preserve">rendimiento </w:t>
      </w:r>
      <w:r w:rsidR="26570F70" w:rsidRPr="5DAF486C">
        <w:rPr>
          <w:rFonts w:ascii="Calibri" w:eastAsia="Calibri" w:hAnsi="Calibri" w:cs="Calibri"/>
          <w:color w:val="000000" w:themeColor="text1"/>
          <w:sz w:val="24"/>
          <w:szCs w:val="24"/>
        </w:rPr>
        <w:t xml:space="preserve">portafolios de inversión basados </w:t>
      </w:r>
      <w:r w:rsidR="26570F70" w:rsidRPr="10C3BCDA">
        <w:rPr>
          <w:rFonts w:ascii="Calibri" w:eastAsia="Calibri" w:hAnsi="Calibri" w:cs="Calibri"/>
          <w:color w:val="000000" w:themeColor="text1"/>
          <w:sz w:val="24"/>
          <w:szCs w:val="24"/>
        </w:rPr>
        <w:t>en la estrategia del</w:t>
      </w:r>
      <w:r w:rsidR="26570F70" w:rsidRPr="6AD682F5">
        <w:rPr>
          <w:rFonts w:ascii="Calibri" w:eastAsia="Calibri" w:hAnsi="Calibri" w:cs="Calibri"/>
          <w:color w:val="000000" w:themeColor="text1"/>
          <w:sz w:val="24"/>
          <w:szCs w:val="24"/>
        </w:rPr>
        <w:t xml:space="preserve"> modelo, y así evaluar el funcionamiento de la</w:t>
      </w:r>
      <w:r w:rsidR="26570F70" w:rsidRPr="1C943104">
        <w:rPr>
          <w:rFonts w:ascii="Calibri" w:eastAsia="Calibri" w:hAnsi="Calibri" w:cs="Calibri"/>
          <w:color w:val="000000" w:themeColor="text1"/>
          <w:sz w:val="24"/>
          <w:szCs w:val="24"/>
        </w:rPr>
        <w:t xml:space="preserve"> </w:t>
      </w:r>
      <w:r w:rsidR="26570F70" w:rsidRPr="074E5839">
        <w:rPr>
          <w:rFonts w:ascii="Calibri" w:eastAsia="Calibri" w:hAnsi="Calibri" w:cs="Calibri"/>
          <w:color w:val="000000" w:themeColor="text1"/>
          <w:sz w:val="24"/>
          <w:szCs w:val="24"/>
        </w:rPr>
        <w:t xml:space="preserve">estrategia de rotación </w:t>
      </w:r>
      <w:r w:rsidR="26570F70" w:rsidRPr="2A9A555A">
        <w:rPr>
          <w:rFonts w:ascii="Calibri" w:eastAsia="Calibri" w:hAnsi="Calibri" w:cs="Calibri"/>
          <w:color w:val="000000" w:themeColor="text1"/>
          <w:sz w:val="24"/>
          <w:szCs w:val="24"/>
        </w:rPr>
        <w:t>sectoria</w:t>
      </w:r>
      <w:r w:rsidR="55D14B2A" w:rsidRPr="2A9A555A">
        <w:rPr>
          <w:rFonts w:ascii="Calibri" w:eastAsia="Calibri" w:hAnsi="Calibri" w:cs="Calibri"/>
          <w:color w:val="000000" w:themeColor="text1"/>
          <w:sz w:val="24"/>
          <w:szCs w:val="24"/>
        </w:rPr>
        <w:t>l</w:t>
      </w:r>
      <w:r w:rsidR="55D14B2A" w:rsidRPr="67299431">
        <w:rPr>
          <w:rFonts w:ascii="Calibri" w:eastAsia="Calibri" w:hAnsi="Calibri" w:cs="Calibri"/>
          <w:color w:val="000000" w:themeColor="text1"/>
          <w:sz w:val="24"/>
          <w:szCs w:val="24"/>
        </w:rPr>
        <w:t>.</w:t>
      </w:r>
    </w:p>
    <w:p w14:paraId="44496329" w14:textId="2E15077D" w:rsidR="6D7C5030" w:rsidRDefault="06CC0AD7" w:rsidP="7CAE6B59">
      <w:pPr>
        <w:spacing w:line="360" w:lineRule="auto"/>
        <w:jc w:val="center"/>
        <w:rPr>
          <w:rFonts w:ascii="Calibri" w:eastAsia="Calibri" w:hAnsi="Calibri" w:cs="Calibri"/>
        </w:rPr>
      </w:pPr>
      <w:r>
        <w:rPr>
          <w:noProof/>
        </w:rPr>
        <w:lastRenderedPageBreak/>
        <w:drawing>
          <wp:inline distT="0" distB="0" distL="0" distR="0" wp14:anchorId="663F0915" wp14:editId="3726DDCC">
            <wp:extent cx="3752850" cy="3705225"/>
            <wp:effectExtent l="0" t="0" r="0" b="0"/>
            <wp:docPr id="1773510549" name="Picture 177351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510549"/>
                    <pic:cNvPicPr/>
                  </pic:nvPicPr>
                  <pic:blipFill>
                    <a:blip r:embed="rId19">
                      <a:extLst>
                        <a:ext uri="{28A0092B-C50C-407E-A947-70E740481C1C}">
                          <a14:useLocalDpi xmlns:a14="http://schemas.microsoft.com/office/drawing/2010/main" val="0"/>
                        </a:ext>
                      </a:extLst>
                    </a:blip>
                    <a:stretch>
                      <a:fillRect/>
                    </a:stretch>
                  </pic:blipFill>
                  <pic:spPr>
                    <a:xfrm>
                      <a:off x="0" y="0"/>
                      <a:ext cx="3752850" cy="3705225"/>
                    </a:xfrm>
                    <a:prstGeom prst="rect">
                      <a:avLst/>
                    </a:prstGeom>
                  </pic:spPr>
                </pic:pic>
              </a:graphicData>
            </a:graphic>
          </wp:inline>
        </w:drawing>
      </w:r>
      <w:r>
        <w:br/>
      </w:r>
      <w:r w:rsidRPr="7CAE6B59">
        <w:rPr>
          <w:rFonts w:ascii="Times New Roman" w:eastAsia="Times New Roman" w:hAnsi="Times New Roman" w:cs="Times New Roman"/>
          <w:b/>
          <w:bCs/>
          <w:i/>
          <w:iCs/>
          <w:color w:val="0E2841"/>
          <w:sz w:val="16"/>
          <w:szCs w:val="16"/>
          <w:lang w:val="es-ES"/>
        </w:rPr>
        <w:t xml:space="preserve">Imagen </w:t>
      </w:r>
      <w:r w:rsidR="00AE135B">
        <w:rPr>
          <w:rFonts w:ascii="Times New Roman" w:eastAsia="Times New Roman" w:hAnsi="Times New Roman" w:cs="Times New Roman"/>
          <w:b/>
          <w:bCs/>
          <w:i/>
          <w:iCs/>
          <w:color w:val="0E2841"/>
          <w:sz w:val="16"/>
          <w:szCs w:val="16"/>
          <w:lang w:val="es-ES"/>
        </w:rPr>
        <w:t>9</w:t>
      </w:r>
      <w:r w:rsidRPr="7CAE6B59">
        <w:rPr>
          <w:rFonts w:ascii="Times New Roman" w:eastAsia="Times New Roman" w:hAnsi="Times New Roman" w:cs="Times New Roman"/>
          <w:b/>
          <w:bCs/>
          <w:i/>
          <w:iCs/>
          <w:color w:val="0E2841"/>
          <w:sz w:val="16"/>
          <w:szCs w:val="16"/>
          <w:lang w:val="es-ES"/>
        </w:rPr>
        <w:t>.</w:t>
      </w:r>
      <w:r w:rsidRPr="7CAE6B59">
        <w:rPr>
          <w:rFonts w:ascii="Times New Roman" w:eastAsia="Times New Roman" w:hAnsi="Times New Roman" w:cs="Times New Roman"/>
          <w:i/>
          <w:iCs/>
          <w:color w:val="0E2841"/>
          <w:sz w:val="16"/>
          <w:szCs w:val="16"/>
          <w:lang w:val="es-ES"/>
        </w:rPr>
        <w:t xml:space="preserve"> </w:t>
      </w:r>
      <w:r w:rsidRPr="7CAE6B59">
        <w:rPr>
          <w:rFonts w:ascii="Times New Roman" w:eastAsia="Times New Roman" w:hAnsi="Times New Roman" w:cs="Times New Roman"/>
          <w:i/>
          <w:iCs/>
          <w:color w:val="0E2841"/>
          <w:sz w:val="16"/>
          <w:szCs w:val="16"/>
        </w:rPr>
        <w:t>Histograma de Retornos de Simulaciones sin Atípicos.</w:t>
      </w:r>
    </w:p>
    <w:p w14:paraId="0AD349B5" w14:textId="083E9CA0" w:rsidR="6D7C5030" w:rsidRDefault="06CC0AD7" w:rsidP="789E8E22">
      <w:pPr>
        <w:spacing w:line="360" w:lineRule="auto"/>
        <w:jc w:val="center"/>
        <w:rPr>
          <w:rFonts w:ascii="Calibri" w:eastAsia="Calibri" w:hAnsi="Calibri" w:cs="Calibri"/>
        </w:rPr>
      </w:pPr>
      <w:r>
        <w:rPr>
          <w:noProof/>
        </w:rPr>
        <w:drawing>
          <wp:inline distT="0" distB="0" distL="0" distR="0" wp14:anchorId="1AA339BC" wp14:editId="55359266">
            <wp:extent cx="2743200" cy="2562225"/>
            <wp:effectExtent l="0" t="0" r="0" b="0"/>
            <wp:docPr id="95994441" name="Picture 9599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94441"/>
                    <pic:cNvPicPr/>
                  </pic:nvPicPr>
                  <pic:blipFill>
                    <a:blip r:embed="rId20">
                      <a:extLst>
                        <a:ext uri="{28A0092B-C50C-407E-A947-70E740481C1C}">
                          <a14:useLocalDpi xmlns:a14="http://schemas.microsoft.com/office/drawing/2010/main" val="0"/>
                        </a:ext>
                      </a:extLst>
                    </a:blip>
                    <a:stretch>
                      <a:fillRect/>
                    </a:stretch>
                  </pic:blipFill>
                  <pic:spPr>
                    <a:xfrm>
                      <a:off x="0" y="0"/>
                      <a:ext cx="2743200" cy="2562225"/>
                    </a:xfrm>
                    <a:prstGeom prst="rect">
                      <a:avLst/>
                    </a:prstGeom>
                  </pic:spPr>
                </pic:pic>
              </a:graphicData>
            </a:graphic>
          </wp:inline>
        </w:drawing>
      </w:r>
      <w:r>
        <w:br/>
      </w:r>
      <w:r w:rsidRPr="789E8E22">
        <w:rPr>
          <w:rFonts w:ascii="Times New Roman" w:eastAsia="Times New Roman" w:hAnsi="Times New Roman" w:cs="Times New Roman"/>
          <w:b/>
          <w:bCs/>
          <w:i/>
          <w:iCs/>
          <w:color w:val="0E2841"/>
          <w:sz w:val="16"/>
          <w:szCs w:val="16"/>
          <w:lang w:val="es-ES"/>
        </w:rPr>
        <w:t xml:space="preserve">Imagen </w:t>
      </w:r>
      <w:r w:rsidR="00AE135B">
        <w:rPr>
          <w:rFonts w:ascii="Times New Roman" w:eastAsia="Times New Roman" w:hAnsi="Times New Roman" w:cs="Times New Roman"/>
          <w:b/>
          <w:bCs/>
          <w:i/>
          <w:iCs/>
          <w:color w:val="0E2841"/>
          <w:sz w:val="16"/>
          <w:szCs w:val="16"/>
          <w:lang w:val="es-ES"/>
        </w:rPr>
        <w:t>1</w:t>
      </w:r>
      <w:r w:rsidR="00AE135B">
        <w:rPr>
          <w:rFonts w:ascii="Times New Roman" w:eastAsia="Times New Roman" w:hAnsi="Times New Roman" w:cs="Times New Roman"/>
          <w:b/>
          <w:bCs/>
          <w:i/>
          <w:iCs/>
          <w:color w:val="0E2841"/>
          <w:sz w:val="16"/>
          <w:szCs w:val="16"/>
          <w:lang w:val="es-ES"/>
        </w:rPr>
        <w:t>0</w:t>
      </w:r>
      <w:r w:rsidRPr="789E8E22">
        <w:rPr>
          <w:rFonts w:ascii="Times New Roman" w:eastAsia="Times New Roman" w:hAnsi="Times New Roman" w:cs="Times New Roman"/>
          <w:b/>
          <w:bCs/>
          <w:i/>
          <w:iCs/>
          <w:color w:val="0E2841"/>
          <w:sz w:val="16"/>
          <w:szCs w:val="16"/>
          <w:lang w:val="es-ES"/>
        </w:rPr>
        <w:t>.</w:t>
      </w:r>
      <w:r w:rsidRPr="789E8E22">
        <w:rPr>
          <w:rFonts w:ascii="Times New Roman" w:eastAsia="Times New Roman" w:hAnsi="Times New Roman" w:cs="Times New Roman"/>
          <w:i/>
          <w:iCs/>
          <w:color w:val="0E2841"/>
          <w:sz w:val="16"/>
          <w:szCs w:val="16"/>
          <w:lang w:val="es-ES"/>
        </w:rPr>
        <w:t xml:space="preserve"> </w:t>
      </w:r>
      <w:proofErr w:type="spellStart"/>
      <w:r w:rsidRPr="789E8E22">
        <w:rPr>
          <w:rFonts w:ascii="Times New Roman" w:eastAsia="Times New Roman" w:hAnsi="Times New Roman" w:cs="Times New Roman"/>
          <w:i/>
          <w:iCs/>
          <w:color w:val="0E2841"/>
          <w:sz w:val="16"/>
          <w:szCs w:val="16"/>
        </w:rPr>
        <w:t>Boxplot</w:t>
      </w:r>
      <w:proofErr w:type="spellEnd"/>
      <w:r w:rsidRPr="789E8E22">
        <w:rPr>
          <w:rFonts w:ascii="Times New Roman" w:eastAsia="Times New Roman" w:hAnsi="Times New Roman" w:cs="Times New Roman"/>
          <w:i/>
          <w:iCs/>
          <w:color w:val="0E2841"/>
          <w:sz w:val="16"/>
          <w:szCs w:val="16"/>
        </w:rPr>
        <w:t xml:space="preserve"> de Retornos de Simulaciones sin Atípicos.</w:t>
      </w:r>
    </w:p>
    <w:p w14:paraId="098058F9" w14:textId="77777777" w:rsidR="0065088A" w:rsidRDefault="0065088A" w:rsidP="6D7C5030">
      <w:pPr>
        <w:spacing w:line="360" w:lineRule="auto"/>
        <w:jc w:val="both"/>
      </w:pPr>
    </w:p>
    <w:p w14:paraId="1D1D1B39" w14:textId="13228FB0" w:rsidR="0065088A" w:rsidRDefault="0065088A" w:rsidP="6D7C5030">
      <w:pPr>
        <w:spacing w:line="360" w:lineRule="auto"/>
        <w:jc w:val="both"/>
      </w:pPr>
    </w:p>
    <w:p w14:paraId="0A169942" w14:textId="5D1B55DA" w:rsidR="28E4D2A0" w:rsidRDefault="28E4D2A0" w:rsidP="22020A29">
      <w:pPr>
        <w:spacing w:line="360" w:lineRule="auto"/>
        <w:jc w:val="both"/>
        <w:rPr>
          <w:sz w:val="24"/>
          <w:szCs w:val="24"/>
        </w:rPr>
      </w:pPr>
      <w:r w:rsidRPr="22020A29">
        <w:rPr>
          <w:sz w:val="24"/>
          <w:szCs w:val="24"/>
        </w:rPr>
        <w:lastRenderedPageBreak/>
        <w:t>La simulación de escenarios arrojó los datos observados en la</w:t>
      </w:r>
      <w:r w:rsidR="0A4F53D6" w:rsidRPr="22020A29">
        <w:rPr>
          <w:sz w:val="24"/>
          <w:szCs w:val="24"/>
        </w:rPr>
        <w:t>s</w:t>
      </w:r>
      <w:r w:rsidRPr="22020A29">
        <w:rPr>
          <w:sz w:val="24"/>
          <w:szCs w:val="24"/>
        </w:rPr>
        <w:t xml:space="preserve"> </w:t>
      </w:r>
      <w:r w:rsidR="44E0A565" w:rsidRPr="5DA5E645">
        <w:rPr>
          <w:i/>
          <w:iCs/>
          <w:sz w:val="24"/>
          <w:szCs w:val="24"/>
        </w:rPr>
        <w:t>Imágenes</w:t>
      </w:r>
      <w:r w:rsidRPr="5DA5E645">
        <w:rPr>
          <w:i/>
          <w:sz w:val="24"/>
          <w:szCs w:val="24"/>
        </w:rPr>
        <w:t xml:space="preserve"> </w:t>
      </w:r>
      <w:r w:rsidR="00D14380">
        <w:rPr>
          <w:i/>
          <w:sz w:val="24"/>
          <w:szCs w:val="24"/>
        </w:rPr>
        <w:t>9</w:t>
      </w:r>
      <w:r w:rsidR="246CB18C" w:rsidRPr="5DA5E645">
        <w:rPr>
          <w:i/>
          <w:sz w:val="24"/>
          <w:szCs w:val="24"/>
        </w:rPr>
        <w:t xml:space="preserve"> y </w:t>
      </w:r>
      <w:r w:rsidR="00D14380">
        <w:rPr>
          <w:i/>
          <w:sz w:val="24"/>
          <w:szCs w:val="24"/>
        </w:rPr>
        <w:t>10</w:t>
      </w:r>
      <w:r w:rsidR="246CB18C" w:rsidRPr="22020A29">
        <w:rPr>
          <w:sz w:val="24"/>
          <w:szCs w:val="24"/>
        </w:rPr>
        <w:t xml:space="preserve">, </w:t>
      </w:r>
      <w:r w:rsidR="3DDB32F3" w:rsidRPr="22020A29">
        <w:rPr>
          <w:sz w:val="24"/>
          <w:szCs w:val="24"/>
        </w:rPr>
        <w:t>donde se puede observar gráficamente la distribución de los retornos, y la comparación de estos con el rendimiento promedio del benchmark (del año pasado, así como el promedio histórico de los años que el modelo toma)</w:t>
      </w:r>
      <w:r w:rsidR="7E737F66" w:rsidRPr="22020A29">
        <w:rPr>
          <w:sz w:val="24"/>
          <w:szCs w:val="24"/>
        </w:rPr>
        <w:t>.</w:t>
      </w:r>
      <w:r w:rsidR="246CB18C" w:rsidRPr="22020A29">
        <w:rPr>
          <w:sz w:val="24"/>
          <w:szCs w:val="24"/>
        </w:rPr>
        <w:t xml:space="preserve"> </w:t>
      </w:r>
      <w:r w:rsidR="7E737F66" w:rsidRPr="22020A29">
        <w:rPr>
          <w:sz w:val="24"/>
          <w:szCs w:val="24"/>
        </w:rPr>
        <w:t>Además, se obtuvieron las siguientes métricas de desempeño,</w:t>
      </w:r>
      <w:r w:rsidR="246CB18C" w:rsidRPr="22020A29">
        <w:rPr>
          <w:sz w:val="24"/>
          <w:szCs w:val="24"/>
        </w:rPr>
        <w:t xml:space="preserve"> </w:t>
      </w:r>
      <w:r w:rsidR="7E737F66" w:rsidRPr="22020A29">
        <w:rPr>
          <w:sz w:val="24"/>
          <w:szCs w:val="24"/>
        </w:rPr>
        <w:t xml:space="preserve">mostradas en la </w:t>
      </w:r>
      <w:r w:rsidR="19244ED0" w:rsidRPr="22020A29">
        <w:rPr>
          <w:sz w:val="24"/>
          <w:szCs w:val="24"/>
        </w:rPr>
        <w:t>Tabla 1</w:t>
      </w:r>
      <w:r w:rsidR="7E737F66" w:rsidRPr="22020A29">
        <w:rPr>
          <w:sz w:val="24"/>
          <w:szCs w:val="24"/>
        </w:rPr>
        <w:t>, las cuales nos permiten evaluar el</w:t>
      </w:r>
      <w:r w:rsidR="246CB18C" w:rsidRPr="22020A29">
        <w:rPr>
          <w:sz w:val="24"/>
          <w:szCs w:val="24"/>
        </w:rPr>
        <w:t xml:space="preserve"> </w:t>
      </w:r>
      <w:r w:rsidR="7E737F66" w:rsidRPr="22020A29">
        <w:rPr>
          <w:sz w:val="24"/>
          <w:szCs w:val="24"/>
        </w:rPr>
        <w:t>portafolio y</w:t>
      </w:r>
      <w:r w:rsidR="246CB18C" w:rsidRPr="22020A29">
        <w:rPr>
          <w:sz w:val="24"/>
          <w:szCs w:val="24"/>
        </w:rPr>
        <w:t xml:space="preserve"> </w:t>
      </w:r>
      <w:r w:rsidR="7E737F66" w:rsidRPr="22020A29">
        <w:rPr>
          <w:sz w:val="24"/>
          <w:szCs w:val="24"/>
        </w:rPr>
        <w:t>la</w:t>
      </w:r>
      <w:r w:rsidR="246CB18C" w:rsidRPr="22020A29">
        <w:rPr>
          <w:sz w:val="24"/>
          <w:szCs w:val="24"/>
        </w:rPr>
        <w:t xml:space="preserve"> </w:t>
      </w:r>
      <w:r w:rsidR="7E737F66" w:rsidRPr="22020A29">
        <w:rPr>
          <w:sz w:val="24"/>
          <w:szCs w:val="24"/>
        </w:rPr>
        <w:t>emp</w:t>
      </w:r>
      <w:r w:rsidR="66F28214" w:rsidRPr="22020A29">
        <w:rPr>
          <w:sz w:val="24"/>
          <w:szCs w:val="24"/>
        </w:rPr>
        <w:t>leabilidad de nuestro modelo, predictor de la tendencia económica, de una forma más concreta y cuantificable</w:t>
      </w:r>
      <w:r w:rsidR="767AFD42" w:rsidRPr="22020A29">
        <w:rPr>
          <w:sz w:val="24"/>
          <w:szCs w:val="24"/>
        </w:rPr>
        <w:t>.</w:t>
      </w:r>
    </w:p>
    <w:p w14:paraId="03BBBDB0" w14:textId="4555636F" w:rsidR="28E4D2A0" w:rsidRDefault="66F28214" w:rsidP="70036220">
      <w:pPr>
        <w:spacing w:line="360" w:lineRule="auto"/>
        <w:jc w:val="both"/>
        <w:rPr>
          <w:sz w:val="24"/>
          <w:szCs w:val="24"/>
        </w:rPr>
      </w:pPr>
      <w:r w:rsidRPr="22020A29">
        <w:rPr>
          <w:sz w:val="24"/>
          <w:szCs w:val="24"/>
        </w:rPr>
        <w:t xml:space="preserve"> </w:t>
      </w:r>
      <w:r w:rsidR="6CE51B23">
        <w:rPr>
          <w:noProof/>
        </w:rPr>
        <w:drawing>
          <wp:inline distT="0" distB="0" distL="0" distR="0" wp14:anchorId="5746761C" wp14:editId="4DBB7AA1">
            <wp:extent cx="5249008" cy="1819529"/>
            <wp:effectExtent l="0" t="0" r="0" b="0"/>
            <wp:docPr id="2043124954" name="Picture 204312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124954"/>
                    <pic:cNvPicPr/>
                  </pic:nvPicPr>
                  <pic:blipFill>
                    <a:blip r:embed="rId21">
                      <a:extLst>
                        <a:ext uri="{28A0092B-C50C-407E-A947-70E740481C1C}">
                          <a14:useLocalDpi xmlns:a14="http://schemas.microsoft.com/office/drawing/2010/main" val="0"/>
                        </a:ext>
                      </a:extLst>
                    </a:blip>
                    <a:stretch>
                      <a:fillRect/>
                    </a:stretch>
                  </pic:blipFill>
                  <pic:spPr>
                    <a:xfrm>
                      <a:off x="0" y="0"/>
                      <a:ext cx="5249008" cy="1819529"/>
                    </a:xfrm>
                    <a:prstGeom prst="rect">
                      <a:avLst/>
                    </a:prstGeom>
                  </pic:spPr>
                </pic:pic>
              </a:graphicData>
            </a:graphic>
          </wp:inline>
        </w:drawing>
      </w:r>
      <w:r w:rsidR="246CB18C" w:rsidRPr="22020A29">
        <w:rPr>
          <w:sz w:val="24"/>
          <w:szCs w:val="24"/>
        </w:rPr>
        <w:t xml:space="preserve"> </w:t>
      </w:r>
      <w:r w:rsidR="28E4D2A0">
        <w:tab/>
      </w:r>
    </w:p>
    <w:p w14:paraId="71F0D064" w14:textId="76674D23" w:rsidR="45E9906A" w:rsidRDefault="45E9906A" w:rsidP="22020A29">
      <w:pPr>
        <w:spacing w:line="360" w:lineRule="auto"/>
        <w:ind w:left="3600" w:firstLine="720"/>
        <w:rPr>
          <w:rFonts w:ascii="Calibri" w:eastAsia="Calibri" w:hAnsi="Calibri" w:cs="Calibri"/>
          <w:sz w:val="24"/>
          <w:szCs w:val="24"/>
        </w:rPr>
      </w:pPr>
      <w:r w:rsidRPr="22020A29">
        <w:rPr>
          <w:rFonts w:ascii="Times New Roman" w:eastAsia="Times New Roman" w:hAnsi="Times New Roman" w:cs="Times New Roman"/>
          <w:b/>
          <w:bCs/>
          <w:i/>
          <w:iCs/>
          <w:color w:val="0E2841"/>
          <w:sz w:val="16"/>
          <w:szCs w:val="16"/>
          <w:lang w:val="es-ES"/>
        </w:rPr>
        <w:t xml:space="preserve">Tabla </w:t>
      </w:r>
      <w:r w:rsidR="00AE135B">
        <w:rPr>
          <w:rFonts w:ascii="Times New Roman" w:eastAsia="Times New Roman" w:hAnsi="Times New Roman" w:cs="Times New Roman"/>
          <w:b/>
          <w:bCs/>
          <w:i/>
          <w:iCs/>
          <w:color w:val="0E2841"/>
          <w:sz w:val="16"/>
          <w:szCs w:val="16"/>
          <w:lang w:val="es-ES"/>
        </w:rPr>
        <w:t>1</w:t>
      </w:r>
      <w:r w:rsidRPr="22020A29">
        <w:rPr>
          <w:rFonts w:ascii="Times New Roman" w:eastAsia="Times New Roman" w:hAnsi="Times New Roman" w:cs="Times New Roman"/>
          <w:b/>
          <w:bCs/>
          <w:i/>
          <w:iCs/>
          <w:color w:val="0E2841"/>
          <w:sz w:val="16"/>
          <w:szCs w:val="16"/>
          <w:lang w:val="es-ES"/>
        </w:rPr>
        <w:t>.</w:t>
      </w:r>
      <w:r w:rsidRPr="22020A29">
        <w:rPr>
          <w:rFonts w:ascii="Times New Roman" w:eastAsia="Times New Roman" w:hAnsi="Times New Roman" w:cs="Times New Roman"/>
          <w:i/>
          <w:iCs/>
          <w:color w:val="0E2841"/>
          <w:sz w:val="16"/>
          <w:szCs w:val="16"/>
          <w:lang w:val="es-ES"/>
        </w:rPr>
        <w:t xml:space="preserve"> </w:t>
      </w:r>
      <w:r w:rsidRPr="22020A29">
        <w:rPr>
          <w:rFonts w:ascii="Times New Roman" w:eastAsia="Times New Roman" w:hAnsi="Times New Roman" w:cs="Times New Roman"/>
          <w:i/>
          <w:iCs/>
          <w:color w:val="0E2841"/>
          <w:sz w:val="16"/>
          <w:szCs w:val="16"/>
        </w:rPr>
        <w:t>Métricas de desempeño.</w:t>
      </w:r>
    </w:p>
    <w:p w14:paraId="06A17BFD" w14:textId="00E85A72" w:rsidR="22020A29" w:rsidRDefault="22020A29" w:rsidP="22020A29">
      <w:pPr>
        <w:spacing w:line="360" w:lineRule="auto"/>
        <w:jc w:val="both"/>
        <w:rPr>
          <w:sz w:val="24"/>
          <w:szCs w:val="24"/>
        </w:rPr>
      </w:pPr>
    </w:p>
    <w:p w14:paraId="05882F36" w14:textId="25A82DC2" w:rsidR="45E9906A" w:rsidRDefault="45E9906A" w:rsidP="22020A29">
      <w:pPr>
        <w:spacing w:line="360" w:lineRule="auto"/>
        <w:jc w:val="both"/>
        <w:rPr>
          <w:sz w:val="24"/>
          <w:szCs w:val="24"/>
        </w:rPr>
      </w:pPr>
      <w:r w:rsidRPr="22020A29">
        <w:rPr>
          <w:sz w:val="24"/>
          <w:szCs w:val="24"/>
        </w:rPr>
        <w:t>Impacto Académico y Profesional</w:t>
      </w:r>
    </w:p>
    <w:p w14:paraId="42FA8C41" w14:textId="095F765B" w:rsidR="00E24A5D" w:rsidRPr="00F02890" w:rsidRDefault="1B893099" w:rsidP="725933C0">
      <w:pPr>
        <w:spacing w:line="360" w:lineRule="auto"/>
        <w:jc w:val="both"/>
        <w:rPr>
          <w:sz w:val="24"/>
          <w:szCs w:val="24"/>
          <w:lang w:eastAsia="es-MX"/>
        </w:rPr>
      </w:pPr>
      <w:r w:rsidRPr="240DF6A9">
        <w:rPr>
          <w:sz w:val="24"/>
          <w:szCs w:val="24"/>
        </w:rPr>
        <w:t xml:space="preserve">Este proyecto nos ha </w:t>
      </w:r>
      <w:r w:rsidRPr="58AFE86F">
        <w:rPr>
          <w:sz w:val="24"/>
          <w:szCs w:val="24"/>
        </w:rPr>
        <w:t xml:space="preserve">brindado </w:t>
      </w:r>
      <w:r w:rsidRPr="4241E13B">
        <w:rPr>
          <w:sz w:val="24"/>
          <w:szCs w:val="24"/>
        </w:rPr>
        <w:t>un aprendizaje en</w:t>
      </w:r>
      <w:r w:rsidRPr="1603FA1B">
        <w:rPr>
          <w:sz w:val="24"/>
          <w:szCs w:val="24"/>
        </w:rPr>
        <w:t xml:space="preserve"> </w:t>
      </w:r>
      <w:r w:rsidRPr="45ABE72A">
        <w:rPr>
          <w:sz w:val="24"/>
          <w:szCs w:val="24"/>
        </w:rPr>
        <w:t xml:space="preserve">aspectos importantes de </w:t>
      </w:r>
      <w:r w:rsidRPr="1B821229">
        <w:rPr>
          <w:sz w:val="24"/>
          <w:szCs w:val="24"/>
        </w:rPr>
        <w:t>dis</w:t>
      </w:r>
      <w:r w:rsidR="1AB5DA7E" w:rsidRPr="1B821229">
        <w:rPr>
          <w:sz w:val="24"/>
          <w:szCs w:val="24"/>
        </w:rPr>
        <w:t>tintas disciplinas</w:t>
      </w:r>
      <w:r w:rsidR="1AB5DA7E" w:rsidRPr="6AB9907D">
        <w:rPr>
          <w:sz w:val="24"/>
          <w:szCs w:val="24"/>
        </w:rPr>
        <w:t xml:space="preserve">.  </w:t>
      </w:r>
      <w:r w:rsidR="1AB5DA7E" w:rsidRPr="78F4A08A">
        <w:rPr>
          <w:sz w:val="24"/>
          <w:szCs w:val="24"/>
        </w:rPr>
        <w:t xml:space="preserve">Nos permitió </w:t>
      </w:r>
      <w:r w:rsidR="1AB5DA7E" w:rsidRPr="58805D89">
        <w:rPr>
          <w:sz w:val="24"/>
          <w:szCs w:val="24"/>
        </w:rPr>
        <w:t xml:space="preserve">adentrarnos en </w:t>
      </w:r>
      <w:r w:rsidR="1AB5DA7E" w:rsidRPr="6439F1D2">
        <w:rPr>
          <w:sz w:val="24"/>
          <w:szCs w:val="24"/>
        </w:rPr>
        <w:t xml:space="preserve">temas económicos, y </w:t>
      </w:r>
      <w:r w:rsidR="1AB5DA7E" w:rsidRPr="31B38268">
        <w:rPr>
          <w:sz w:val="24"/>
          <w:szCs w:val="24"/>
        </w:rPr>
        <w:t>el funcionamiento de las tendencias del mercado y fases de su ciclo. Así como en la generación de modelos lo suficientemente robustos, para</w:t>
      </w:r>
      <w:r w:rsidR="0F5F55AC" w:rsidRPr="31B38268">
        <w:rPr>
          <w:sz w:val="24"/>
          <w:szCs w:val="24"/>
        </w:rPr>
        <w:t xml:space="preserve"> </w:t>
      </w:r>
      <w:r w:rsidR="0F5F55AC" w:rsidRPr="543B7E30">
        <w:rPr>
          <w:sz w:val="24"/>
          <w:szCs w:val="24"/>
        </w:rPr>
        <w:t xml:space="preserve">poder tener resultados </w:t>
      </w:r>
      <w:r w:rsidR="0F5F55AC" w:rsidRPr="2C3CED06">
        <w:rPr>
          <w:sz w:val="24"/>
          <w:szCs w:val="24"/>
        </w:rPr>
        <w:t>coherentes y</w:t>
      </w:r>
      <w:r w:rsidR="0F5F55AC" w:rsidRPr="14B4D246">
        <w:rPr>
          <w:sz w:val="24"/>
          <w:szCs w:val="24"/>
        </w:rPr>
        <w:t xml:space="preserve"> significativos </w:t>
      </w:r>
      <w:r w:rsidR="0F5F55AC" w:rsidRPr="3CC5E244">
        <w:rPr>
          <w:sz w:val="24"/>
          <w:szCs w:val="24"/>
        </w:rPr>
        <w:t xml:space="preserve">con la </w:t>
      </w:r>
      <w:r w:rsidR="0F5F55AC" w:rsidRPr="37BC7894">
        <w:rPr>
          <w:sz w:val="24"/>
          <w:szCs w:val="24"/>
        </w:rPr>
        <w:t>teoría que se propone</w:t>
      </w:r>
      <w:r w:rsidR="0F5F55AC" w:rsidRPr="7A934D7E">
        <w:rPr>
          <w:sz w:val="24"/>
          <w:szCs w:val="24"/>
        </w:rPr>
        <w:t xml:space="preserve">. </w:t>
      </w:r>
      <w:r w:rsidR="0F5F55AC" w:rsidRPr="496FFEA4">
        <w:rPr>
          <w:sz w:val="24"/>
          <w:szCs w:val="24"/>
        </w:rPr>
        <w:t xml:space="preserve">Además, de darnos </w:t>
      </w:r>
      <w:r w:rsidR="60269E9A" w:rsidRPr="496FFEA4">
        <w:rPr>
          <w:sz w:val="24"/>
          <w:szCs w:val="24"/>
        </w:rPr>
        <w:t>la oportunidad de desarrollar una metodología innovadora, mediante un trabajo en equipo, desarrollando fuertes habilidades de comunicación y socialización en un ambiente similar al mundo laboral, recibiend</w:t>
      </w:r>
      <w:r w:rsidR="230B9ED2" w:rsidRPr="496FFEA4">
        <w:rPr>
          <w:sz w:val="24"/>
          <w:szCs w:val="24"/>
        </w:rPr>
        <w:t xml:space="preserve">o siempre retroalimentación valiosa de nuestros profesores, </w:t>
      </w:r>
      <w:r w:rsidR="230B9ED2" w:rsidRPr="6B1F9051">
        <w:rPr>
          <w:sz w:val="24"/>
          <w:szCs w:val="24"/>
        </w:rPr>
        <w:t>permitiéndonos</w:t>
      </w:r>
      <w:r w:rsidR="230B9ED2" w:rsidRPr="496FFEA4">
        <w:rPr>
          <w:sz w:val="24"/>
          <w:szCs w:val="24"/>
        </w:rPr>
        <w:t xml:space="preserve"> mejorar en cada sesión como estudiantes, </w:t>
      </w:r>
      <w:r w:rsidR="230B9ED2" w:rsidRPr="6B1F9051">
        <w:rPr>
          <w:sz w:val="24"/>
          <w:szCs w:val="24"/>
        </w:rPr>
        <w:t>compañeros de trabajo y personas en general</w:t>
      </w:r>
      <w:r w:rsidR="2EA74EBE" w:rsidRPr="6B1F9051">
        <w:rPr>
          <w:sz w:val="24"/>
          <w:szCs w:val="24"/>
        </w:rPr>
        <w:t>.</w:t>
      </w:r>
    </w:p>
    <w:p w14:paraId="3550D516" w14:textId="7EF65101" w:rsidR="30C05DB2" w:rsidRDefault="2EA74EBE" w:rsidP="30C05DB2">
      <w:pPr>
        <w:spacing w:line="360" w:lineRule="auto"/>
        <w:jc w:val="both"/>
        <w:rPr>
          <w:sz w:val="24"/>
          <w:szCs w:val="24"/>
        </w:rPr>
      </w:pPr>
      <w:r w:rsidRPr="5C1B260C">
        <w:rPr>
          <w:sz w:val="24"/>
          <w:szCs w:val="24"/>
        </w:rPr>
        <w:lastRenderedPageBreak/>
        <w:t>Contribuciones Sociales y Económicas</w:t>
      </w:r>
    </w:p>
    <w:p w14:paraId="2EFB48B7" w14:textId="52083933" w:rsidR="1E105F4D" w:rsidRDefault="5C7B37D2" w:rsidP="1E105F4D">
      <w:pPr>
        <w:spacing w:line="360" w:lineRule="auto"/>
        <w:jc w:val="both"/>
        <w:rPr>
          <w:sz w:val="24"/>
          <w:szCs w:val="24"/>
        </w:rPr>
      </w:pPr>
      <w:r w:rsidRPr="44ED7C66">
        <w:rPr>
          <w:sz w:val="24"/>
          <w:szCs w:val="24"/>
        </w:rPr>
        <w:t xml:space="preserve">El enfoque primario del proyecto es académico, sin embargo, la metodología propuesta </w:t>
      </w:r>
      <w:r w:rsidRPr="1FC445CA">
        <w:rPr>
          <w:sz w:val="24"/>
          <w:szCs w:val="24"/>
        </w:rPr>
        <w:t xml:space="preserve">tiene un gran potencial y sustento para </w:t>
      </w:r>
      <w:r w:rsidRPr="0534E2DC">
        <w:rPr>
          <w:sz w:val="24"/>
          <w:szCs w:val="24"/>
        </w:rPr>
        <w:t xml:space="preserve">ser utilizado </w:t>
      </w:r>
      <w:r w:rsidR="7C804D73" w:rsidRPr="1830015B">
        <w:rPr>
          <w:sz w:val="24"/>
          <w:szCs w:val="24"/>
        </w:rPr>
        <w:t>en el sector</w:t>
      </w:r>
      <w:r w:rsidRPr="0534E2DC">
        <w:rPr>
          <w:sz w:val="24"/>
          <w:szCs w:val="24"/>
        </w:rPr>
        <w:t xml:space="preserve"> </w:t>
      </w:r>
      <w:r w:rsidR="7C804D73" w:rsidRPr="1615CE7E">
        <w:rPr>
          <w:sz w:val="24"/>
          <w:szCs w:val="24"/>
        </w:rPr>
        <w:t>financiero,</w:t>
      </w:r>
      <w:r w:rsidR="7C804D73" w:rsidRPr="2A56E2E8">
        <w:rPr>
          <w:sz w:val="24"/>
          <w:szCs w:val="24"/>
        </w:rPr>
        <w:t xml:space="preserve"> ofreciendo a gestores de carteras de </w:t>
      </w:r>
      <w:r w:rsidR="7C804D73" w:rsidRPr="4AFBD9DE">
        <w:rPr>
          <w:sz w:val="24"/>
          <w:szCs w:val="24"/>
        </w:rPr>
        <w:t xml:space="preserve">inversión una </w:t>
      </w:r>
      <w:r w:rsidR="7C804D73" w:rsidRPr="69885242">
        <w:rPr>
          <w:sz w:val="24"/>
          <w:szCs w:val="24"/>
        </w:rPr>
        <w:t xml:space="preserve">alternativa atractiva </w:t>
      </w:r>
      <w:r w:rsidR="7C804D73" w:rsidRPr="41648D22">
        <w:rPr>
          <w:sz w:val="24"/>
          <w:szCs w:val="24"/>
        </w:rPr>
        <w:t>y diferente a lo tradicional</w:t>
      </w:r>
      <w:r w:rsidR="7C804D73" w:rsidRPr="684A9C25">
        <w:rPr>
          <w:sz w:val="24"/>
          <w:szCs w:val="24"/>
        </w:rPr>
        <w:t>.</w:t>
      </w:r>
    </w:p>
    <w:p w14:paraId="47ED9A5F" w14:textId="1429D673" w:rsidR="5C5E83D8" w:rsidRDefault="441345CD" w:rsidP="7D125C58">
      <w:pPr>
        <w:spacing w:line="360" w:lineRule="auto"/>
        <w:jc w:val="both"/>
        <w:rPr>
          <w:sz w:val="24"/>
          <w:szCs w:val="24"/>
        </w:rPr>
      </w:pPr>
      <w:r w:rsidRPr="69EDE850">
        <w:rPr>
          <w:sz w:val="24"/>
          <w:szCs w:val="24"/>
        </w:rPr>
        <w:t>Desafíos</w:t>
      </w:r>
      <w:r w:rsidR="5C5E83D8" w:rsidRPr="7D125C58">
        <w:rPr>
          <w:sz w:val="24"/>
          <w:szCs w:val="24"/>
        </w:rPr>
        <w:t xml:space="preserve"> y Superaciones</w:t>
      </w:r>
    </w:p>
    <w:p w14:paraId="7FB19478" w14:textId="3B6920A7" w:rsidR="4F375032" w:rsidRDefault="296BE227" w:rsidP="4F375032">
      <w:pPr>
        <w:spacing w:line="360" w:lineRule="auto"/>
        <w:jc w:val="both"/>
        <w:rPr>
          <w:sz w:val="24"/>
          <w:szCs w:val="24"/>
        </w:rPr>
      </w:pPr>
      <w:r w:rsidRPr="1BDE0FAA">
        <w:rPr>
          <w:sz w:val="24"/>
          <w:szCs w:val="24"/>
        </w:rPr>
        <w:t xml:space="preserve">Nos enfrentamos a la necesidad de generar modelos lo suficientemente robustos para tener un nivel de </w:t>
      </w:r>
      <w:r w:rsidRPr="10C48B11">
        <w:rPr>
          <w:sz w:val="24"/>
          <w:szCs w:val="24"/>
        </w:rPr>
        <w:t xml:space="preserve">predicción que </w:t>
      </w:r>
      <w:r w:rsidRPr="6CEB76A4">
        <w:rPr>
          <w:sz w:val="24"/>
          <w:szCs w:val="24"/>
        </w:rPr>
        <w:t>pueda generar un impacto sign</w:t>
      </w:r>
      <w:r w:rsidR="46DC5B2F" w:rsidRPr="6CEB76A4">
        <w:rPr>
          <w:sz w:val="24"/>
          <w:szCs w:val="24"/>
        </w:rPr>
        <w:t>ificativo en</w:t>
      </w:r>
      <w:r w:rsidR="46DC5B2F" w:rsidRPr="0F06536C">
        <w:rPr>
          <w:sz w:val="24"/>
          <w:szCs w:val="24"/>
        </w:rPr>
        <w:t xml:space="preserve"> la metodología </w:t>
      </w:r>
      <w:r w:rsidR="46DC5B2F" w:rsidRPr="1F2471EE">
        <w:rPr>
          <w:sz w:val="24"/>
          <w:szCs w:val="24"/>
        </w:rPr>
        <w:t>propuesta</w:t>
      </w:r>
      <w:r w:rsidR="46DC5B2F" w:rsidRPr="73588EE5">
        <w:rPr>
          <w:sz w:val="24"/>
          <w:szCs w:val="24"/>
        </w:rPr>
        <w:t xml:space="preserve">, así como la comprensión </w:t>
      </w:r>
      <w:r w:rsidR="46DC5B2F" w:rsidRPr="423BD5BB">
        <w:rPr>
          <w:sz w:val="24"/>
          <w:szCs w:val="24"/>
        </w:rPr>
        <w:t xml:space="preserve">profunda de </w:t>
      </w:r>
      <w:proofErr w:type="spellStart"/>
      <w:r w:rsidR="46DC5B2F" w:rsidRPr="423BD5BB">
        <w:rPr>
          <w:sz w:val="24"/>
          <w:szCs w:val="24"/>
        </w:rPr>
        <w:t>líbrerias</w:t>
      </w:r>
      <w:proofErr w:type="spellEnd"/>
      <w:r w:rsidR="46DC5B2F" w:rsidRPr="423BD5BB">
        <w:rPr>
          <w:sz w:val="24"/>
          <w:szCs w:val="24"/>
        </w:rPr>
        <w:t xml:space="preserve"> de Python </w:t>
      </w:r>
      <w:r w:rsidR="46DC5B2F" w:rsidRPr="7E3DF36A">
        <w:rPr>
          <w:sz w:val="24"/>
          <w:szCs w:val="24"/>
        </w:rPr>
        <w:t xml:space="preserve">usadas en el mundo de las </w:t>
      </w:r>
      <w:r w:rsidR="46DC5B2F" w:rsidRPr="1FE48CB1">
        <w:rPr>
          <w:sz w:val="24"/>
          <w:szCs w:val="24"/>
        </w:rPr>
        <w:t>finanzas.</w:t>
      </w:r>
      <w:r w:rsidR="3D444F68" w:rsidRPr="498F146F">
        <w:rPr>
          <w:sz w:val="24"/>
          <w:szCs w:val="24"/>
        </w:rPr>
        <w:t xml:space="preserve"> A través del trabajo en equipo, la </w:t>
      </w:r>
      <w:r w:rsidR="3D444F68" w:rsidRPr="07E6DEBD">
        <w:rPr>
          <w:sz w:val="24"/>
          <w:szCs w:val="24"/>
        </w:rPr>
        <w:t>búsqueda</w:t>
      </w:r>
      <w:r w:rsidR="3D444F68" w:rsidRPr="498F146F">
        <w:rPr>
          <w:sz w:val="24"/>
          <w:szCs w:val="24"/>
        </w:rPr>
        <w:t xml:space="preserve"> de </w:t>
      </w:r>
      <w:r w:rsidR="3D444F68" w:rsidRPr="6E86234E">
        <w:rPr>
          <w:sz w:val="24"/>
          <w:szCs w:val="24"/>
        </w:rPr>
        <w:t>información</w:t>
      </w:r>
      <w:r w:rsidR="3D444F68" w:rsidRPr="07E6DEBD">
        <w:rPr>
          <w:sz w:val="24"/>
          <w:szCs w:val="24"/>
        </w:rPr>
        <w:t xml:space="preserve"> y la asesoría constante de nuestros profesores</w:t>
      </w:r>
      <w:r w:rsidR="3D444F68" w:rsidRPr="00A33960">
        <w:rPr>
          <w:sz w:val="24"/>
          <w:szCs w:val="24"/>
        </w:rPr>
        <w:t xml:space="preserve"> </w:t>
      </w:r>
      <w:r w:rsidR="3D444F68" w:rsidRPr="59C30668">
        <w:rPr>
          <w:sz w:val="24"/>
          <w:szCs w:val="24"/>
        </w:rPr>
        <w:t xml:space="preserve">logramos superar estos </w:t>
      </w:r>
      <w:r w:rsidR="3D444F68" w:rsidRPr="0517F7FC">
        <w:rPr>
          <w:sz w:val="24"/>
          <w:szCs w:val="24"/>
        </w:rPr>
        <w:t>obstáculos.</w:t>
      </w:r>
    </w:p>
    <w:p w14:paraId="7B9BD681" w14:textId="7EA203C8" w:rsidR="7D125C58" w:rsidRDefault="7D125C58" w:rsidP="7D125C58">
      <w:pPr>
        <w:spacing w:line="360" w:lineRule="auto"/>
        <w:jc w:val="both"/>
        <w:rPr>
          <w:sz w:val="24"/>
          <w:szCs w:val="24"/>
        </w:rPr>
      </w:pPr>
    </w:p>
    <w:p w14:paraId="69B34C02" w14:textId="388C7670" w:rsidR="004642EA" w:rsidRPr="00E24A5D" w:rsidRDefault="004642EA" w:rsidP="00E24A5D">
      <w:pPr>
        <w:pStyle w:val="Heading2"/>
      </w:pPr>
      <w:bookmarkStart w:id="38" w:name="_Toc473558694"/>
      <w:r w:rsidRPr="00E24A5D">
        <w:t>4. Reflexiones del alumno o alumnos sobre sus aprendizajes, las implicaciones éticas y lo</w:t>
      </w:r>
      <w:r w:rsidR="001B4985" w:rsidRPr="00E24A5D">
        <w:t>s aportes sociales del proyecto</w:t>
      </w:r>
      <w:bookmarkEnd w:id="38"/>
    </w:p>
    <w:p w14:paraId="1E77CCFC" w14:textId="77777777" w:rsidR="004642EA" w:rsidRPr="00F02890" w:rsidRDefault="004642EA" w:rsidP="004642EA"/>
    <w:p w14:paraId="74FF945E" w14:textId="77777777" w:rsidR="004642EA" w:rsidRPr="00F02890" w:rsidRDefault="004642EA" w:rsidP="004642EA">
      <w:pPr>
        <w:pStyle w:val="ListParagraph"/>
        <w:numPr>
          <w:ilvl w:val="0"/>
          <w:numId w:val="2"/>
        </w:numPr>
        <w:spacing w:after="0" w:line="360" w:lineRule="auto"/>
        <w:jc w:val="both"/>
        <w:rPr>
          <w:rFonts w:cs="Arial"/>
          <w:sz w:val="24"/>
          <w:szCs w:val="24"/>
        </w:rPr>
      </w:pPr>
      <w:r w:rsidRPr="00F02890">
        <w:rPr>
          <w:rFonts w:cs="Arial"/>
          <w:sz w:val="24"/>
          <w:szCs w:val="24"/>
        </w:rPr>
        <w:t>Aprendizajes profesionales</w:t>
      </w:r>
    </w:p>
    <w:p w14:paraId="4F08AB7F" w14:textId="1CB20284" w:rsidR="00B46102" w:rsidRDefault="00190CC4" w:rsidP="00B46102">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B46102" w:rsidRPr="00B46102">
        <w:rPr>
          <w:rFonts w:cs="Arial"/>
          <w:sz w:val="24"/>
          <w:szCs w:val="24"/>
        </w:rPr>
        <w:t>Diego Emilio Enriquez Nares.</w:t>
      </w:r>
    </w:p>
    <w:p w14:paraId="2E173054" w14:textId="6602A181" w:rsidR="003B77FA" w:rsidRDefault="001B7DCA" w:rsidP="003B77FA">
      <w:pPr>
        <w:spacing w:after="0" w:line="360" w:lineRule="auto"/>
        <w:jc w:val="both"/>
        <w:rPr>
          <w:rFonts w:cs="Arial"/>
          <w:sz w:val="24"/>
          <w:szCs w:val="24"/>
        </w:rPr>
      </w:pPr>
      <w:r>
        <w:rPr>
          <w:rFonts w:cs="Arial"/>
          <w:sz w:val="24"/>
          <w:szCs w:val="24"/>
        </w:rPr>
        <w:t xml:space="preserve">Como reflexión personal, podría comenzar diciendo que con respecto a un aprendizaje </w:t>
      </w:r>
      <w:r w:rsidR="007A1449">
        <w:rPr>
          <w:rFonts w:cs="Arial"/>
          <w:sz w:val="24"/>
          <w:szCs w:val="24"/>
        </w:rPr>
        <w:t>de conocimiento fue, el entendimiento del ciclo de la economía</w:t>
      </w:r>
      <w:r w:rsidR="00843684">
        <w:rPr>
          <w:rFonts w:cs="Arial"/>
          <w:sz w:val="24"/>
          <w:szCs w:val="24"/>
        </w:rPr>
        <w:t xml:space="preserve"> y todo lo relacionado a este concepto y al producto final como tal, es decir, ahora puedo decir con certeza que existen indicadores que van adelantados al mercado y que, además, se pueden generar estrategias de inversión que sigan esta misma tendencia por medio de la aplicación de análisis cuantitativos y la generación de un modelo de ML</w:t>
      </w:r>
      <w:r w:rsidR="00EC4E89">
        <w:rPr>
          <w:rFonts w:cs="Arial"/>
          <w:sz w:val="24"/>
          <w:szCs w:val="24"/>
        </w:rPr>
        <w:t xml:space="preserve"> (y su respectiva validación) para ofrecer estrategias de inversión y métricas que confirmen la</w:t>
      </w:r>
      <w:r w:rsidR="003F76C1">
        <w:rPr>
          <w:rFonts w:cs="Arial"/>
          <w:sz w:val="24"/>
          <w:szCs w:val="24"/>
        </w:rPr>
        <w:t xml:space="preserve"> buena</w:t>
      </w:r>
      <w:r w:rsidR="00EC4E89">
        <w:rPr>
          <w:rFonts w:cs="Arial"/>
          <w:sz w:val="24"/>
          <w:szCs w:val="24"/>
        </w:rPr>
        <w:t xml:space="preserve"> rentabilidad </w:t>
      </w:r>
      <w:r w:rsidR="003F76C1">
        <w:rPr>
          <w:rFonts w:cs="Arial"/>
          <w:sz w:val="24"/>
          <w:szCs w:val="24"/>
        </w:rPr>
        <w:t xml:space="preserve">que ofrece </w:t>
      </w:r>
      <w:r w:rsidR="005960A2">
        <w:rPr>
          <w:rFonts w:cs="Arial"/>
          <w:sz w:val="24"/>
          <w:szCs w:val="24"/>
        </w:rPr>
        <w:t>este producto final.</w:t>
      </w:r>
    </w:p>
    <w:p w14:paraId="66D03095" w14:textId="402D5302" w:rsidR="005960A2" w:rsidRDefault="005960A2" w:rsidP="003B77FA">
      <w:pPr>
        <w:spacing w:after="0" w:line="360" w:lineRule="auto"/>
        <w:jc w:val="both"/>
        <w:rPr>
          <w:rFonts w:cs="Arial"/>
          <w:sz w:val="24"/>
          <w:szCs w:val="24"/>
        </w:rPr>
      </w:pPr>
      <w:r>
        <w:rPr>
          <w:rFonts w:cs="Arial"/>
          <w:sz w:val="24"/>
          <w:szCs w:val="24"/>
        </w:rPr>
        <w:t xml:space="preserve">Ahora bien, </w:t>
      </w:r>
      <w:r w:rsidR="00A25FC8">
        <w:rPr>
          <w:rFonts w:cs="Arial"/>
          <w:sz w:val="24"/>
          <w:szCs w:val="24"/>
        </w:rPr>
        <w:t>con relación a</w:t>
      </w:r>
      <w:r>
        <w:rPr>
          <w:rFonts w:cs="Arial"/>
          <w:sz w:val="24"/>
          <w:szCs w:val="24"/>
        </w:rPr>
        <w:t xml:space="preserve"> un aprendizaje ético o social, podría mencionar el hecho de que</w:t>
      </w:r>
      <w:r w:rsidR="00C91E83">
        <w:rPr>
          <w:rFonts w:cs="Arial"/>
          <w:sz w:val="24"/>
          <w:szCs w:val="24"/>
        </w:rPr>
        <w:t xml:space="preserve"> este proyecto </w:t>
      </w:r>
      <w:r w:rsidR="00623B9A">
        <w:rPr>
          <w:rFonts w:cs="Arial"/>
          <w:sz w:val="24"/>
          <w:szCs w:val="24"/>
        </w:rPr>
        <w:t>(el producto final), ofrece al usuario o al inversionista una opción</w:t>
      </w:r>
      <w:r w:rsidR="00546C88">
        <w:rPr>
          <w:rFonts w:cs="Arial"/>
          <w:sz w:val="24"/>
          <w:szCs w:val="24"/>
        </w:rPr>
        <w:t>, aunque más riesgosa,</w:t>
      </w:r>
      <w:r w:rsidR="007301A1">
        <w:rPr>
          <w:rFonts w:cs="Arial"/>
          <w:sz w:val="24"/>
          <w:szCs w:val="24"/>
        </w:rPr>
        <w:t xml:space="preserve"> </w:t>
      </w:r>
      <w:r w:rsidR="00BB2A08">
        <w:rPr>
          <w:rFonts w:cs="Arial"/>
          <w:sz w:val="24"/>
          <w:szCs w:val="24"/>
        </w:rPr>
        <w:t xml:space="preserve">en la que podría hacer uso de su dinero de manera más rentable. Por otro </w:t>
      </w:r>
      <w:r w:rsidR="00BB2A08">
        <w:rPr>
          <w:rFonts w:cs="Arial"/>
          <w:sz w:val="24"/>
          <w:szCs w:val="24"/>
        </w:rPr>
        <w:lastRenderedPageBreak/>
        <w:t xml:space="preserve">lado, </w:t>
      </w:r>
      <w:r w:rsidR="00A25FC8">
        <w:rPr>
          <w:rFonts w:cs="Arial"/>
          <w:sz w:val="24"/>
          <w:szCs w:val="24"/>
        </w:rPr>
        <w:t>adentrándome en el ámbito social, creo que podría mencionar que este PAP, nos impulsó a hacer que el proyecto no sólo fuera entendible para un ingeniero financiero o alguna persona relacionada con el medio, sino también que fuera un proyecto en el que si una persona al momento de leerlo tuviera alguna duda sobre algún concepto, por ejemplo, pudiera ir al apartado de “Anexos” y ahí hay una lista de conceptos que, seguramente, defina el concepto del que tiene duda, además, se buscó la explicación detallada de cada término financiero importante y relacionado con el producto final del mismo con el objetivo de hacer el proyecto más completo y ameno.</w:t>
      </w:r>
      <w:r w:rsidR="00546C88">
        <w:rPr>
          <w:rFonts w:cs="Arial"/>
          <w:sz w:val="24"/>
          <w:szCs w:val="24"/>
        </w:rPr>
        <w:t xml:space="preserve"> </w:t>
      </w:r>
    </w:p>
    <w:p w14:paraId="11C29753" w14:textId="77777777" w:rsidR="00C176CB" w:rsidRPr="003B77FA" w:rsidRDefault="00C176CB" w:rsidP="003B77FA">
      <w:pPr>
        <w:spacing w:after="0" w:line="360" w:lineRule="auto"/>
        <w:jc w:val="both"/>
        <w:rPr>
          <w:rFonts w:cs="Arial"/>
          <w:sz w:val="24"/>
          <w:szCs w:val="24"/>
        </w:rPr>
      </w:pPr>
    </w:p>
    <w:p w14:paraId="4BC47334" w14:textId="5A56DB82" w:rsidR="00C553E5" w:rsidRDefault="00C553E5" w:rsidP="00B46102">
      <w:pPr>
        <w:pStyle w:val="ListParagraph"/>
        <w:numPr>
          <w:ilvl w:val="1"/>
          <w:numId w:val="2"/>
        </w:numPr>
        <w:spacing w:after="0" w:line="360" w:lineRule="auto"/>
        <w:jc w:val="both"/>
        <w:rPr>
          <w:rFonts w:cs="Arial"/>
          <w:sz w:val="24"/>
          <w:szCs w:val="24"/>
        </w:rPr>
      </w:pPr>
      <w:r>
        <w:rPr>
          <w:rFonts w:cs="Arial"/>
          <w:sz w:val="24"/>
          <w:szCs w:val="24"/>
        </w:rPr>
        <w:t xml:space="preserve">Ingeniero Financiero. Juan Antonio </w:t>
      </w:r>
      <w:proofErr w:type="spellStart"/>
      <w:r>
        <w:rPr>
          <w:rFonts w:cs="Arial"/>
          <w:sz w:val="24"/>
          <w:szCs w:val="24"/>
        </w:rPr>
        <w:t>Mugica</w:t>
      </w:r>
      <w:proofErr w:type="spellEnd"/>
      <w:r>
        <w:rPr>
          <w:rFonts w:cs="Arial"/>
          <w:sz w:val="24"/>
          <w:szCs w:val="24"/>
        </w:rPr>
        <w:t xml:space="preserve"> </w:t>
      </w:r>
      <w:proofErr w:type="spellStart"/>
      <w:r>
        <w:rPr>
          <w:rFonts w:cs="Arial"/>
          <w:sz w:val="24"/>
          <w:szCs w:val="24"/>
        </w:rPr>
        <w:t>Liparoli</w:t>
      </w:r>
      <w:proofErr w:type="spellEnd"/>
      <w:r>
        <w:rPr>
          <w:rFonts w:cs="Arial"/>
          <w:sz w:val="24"/>
          <w:szCs w:val="24"/>
        </w:rPr>
        <w:t xml:space="preserve">: </w:t>
      </w:r>
    </w:p>
    <w:p w14:paraId="399D0030" w14:textId="76C659AE" w:rsidR="00C553E5" w:rsidRPr="00C553E5" w:rsidRDefault="00366C99" w:rsidP="00C553E5">
      <w:pPr>
        <w:spacing w:after="0" w:line="360" w:lineRule="auto"/>
        <w:jc w:val="both"/>
        <w:rPr>
          <w:rFonts w:cs="Arial"/>
          <w:sz w:val="24"/>
          <w:szCs w:val="24"/>
        </w:rPr>
      </w:pPr>
      <w:r>
        <w:rPr>
          <w:rFonts w:cs="Arial"/>
          <w:sz w:val="24"/>
          <w:szCs w:val="24"/>
        </w:rPr>
        <w:t xml:space="preserve">El proyecto realizado me ha ayudado a comprender de una forma más amplia y precisa cómo se implementan nuevas estrategias </w:t>
      </w:r>
      <w:r w:rsidR="0078427E">
        <w:rPr>
          <w:rFonts w:cs="Arial"/>
          <w:sz w:val="24"/>
          <w:szCs w:val="24"/>
        </w:rPr>
        <w:t xml:space="preserve">de inversión </w:t>
      </w:r>
      <w:r w:rsidR="0084337B">
        <w:rPr>
          <w:rFonts w:cs="Arial"/>
          <w:sz w:val="24"/>
          <w:szCs w:val="24"/>
        </w:rPr>
        <w:t xml:space="preserve">en el mundo financiero. El mundo financiero tiene un sinfín de temas y conceptos interesantes, complejos y retadores que requieren tiempo, esfuerzo, compromiso y de estar constantemente </w:t>
      </w:r>
      <w:proofErr w:type="spellStart"/>
      <w:r w:rsidR="00522AC2">
        <w:rPr>
          <w:rFonts w:cs="Arial"/>
          <w:sz w:val="24"/>
          <w:szCs w:val="24"/>
        </w:rPr>
        <w:t>actualizandote</w:t>
      </w:r>
      <w:proofErr w:type="spellEnd"/>
      <w:r w:rsidR="00522AC2">
        <w:rPr>
          <w:rFonts w:cs="Arial"/>
          <w:sz w:val="24"/>
          <w:szCs w:val="24"/>
        </w:rPr>
        <w:t xml:space="preserve"> sobre </w:t>
      </w:r>
      <w:r w:rsidR="00B220D5">
        <w:rPr>
          <w:rFonts w:cs="Arial"/>
          <w:sz w:val="24"/>
          <w:szCs w:val="24"/>
        </w:rPr>
        <w:t>nuevos modelos financieros/</w:t>
      </w:r>
      <w:proofErr w:type="spellStart"/>
      <w:r w:rsidR="00B220D5">
        <w:rPr>
          <w:rFonts w:cs="Arial"/>
          <w:sz w:val="24"/>
          <w:szCs w:val="24"/>
        </w:rPr>
        <w:t>economicos</w:t>
      </w:r>
      <w:proofErr w:type="spellEnd"/>
      <w:r w:rsidR="00B220D5">
        <w:rPr>
          <w:rFonts w:cs="Arial"/>
          <w:sz w:val="24"/>
          <w:szCs w:val="24"/>
        </w:rPr>
        <w:t>, estrategias financieras, modelos predictivos</w:t>
      </w:r>
      <w:r w:rsidR="00D20077">
        <w:rPr>
          <w:rFonts w:cs="Arial"/>
          <w:sz w:val="24"/>
          <w:szCs w:val="24"/>
        </w:rPr>
        <w:t xml:space="preserve">. </w:t>
      </w:r>
      <w:r w:rsidR="00D07726">
        <w:rPr>
          <w:rFonts w:cs="Arial"/>
          <w:sz w:val="24"/>
          <w:szCs w:val="24"/>
        </w:rPr>
        <w:t xml:space="preserve">Fue muy interesante usar métricas para evaluar </w:t>
      </w:r>
      <w:r w:rsidR="0091572E">
        <w:rPr>
          <w:rFonts w:cs="Arial"/>
          <w:sz w:val="24"/>
          <w:szCs w:val="24"/>
        </w:rPr>
        <w:t xml:space="preserve">la calidad de los modelos </w:t>
      </w:r>
      <w:r w:rsidR="002E6C39">
        <w:rPr>
          <w:rFonts w:cs="Arial"/>
          <w:sz w:val="24"/>
          <w:szCs w:val="24"/>
        </w:rPr>
        <w:t xml:space="preserve">para predecir </w:t>
      </w:r>
      <w:r w:rsidR="00DE4B8F">
        <w:rPr>
          <w:rFonts w:cs="Arial"/>
          <w:sz w:val="24"/>
          <w:szCs w:val="24"/>
        </w:rPr>
        <w:t xml:space="preserve">el comportamiento del mercado usando indicadores </w:t>
      </w:r>
      <w:proofErr w:type="spellStart"/>
      <w:r w:rsidR="00DE4B8F">
        <w:rPr>
          <w:rFonts w:cs="Arial"/>
          <w:sz w:val="24"/>
          <w:szCs w:val="24"/>
        </w:rPr>
        <w:t>economicos</w:t>
      </w:r>
      <w:proofErr w:type="spellEnd"/>
      <w:r w:rsidR="00DE4B8F">
        <w:rPr>
          <w:rFonts w:cs="Arial"/>
          <w:sz w:val="24"/>
          <w:szCs w:val="24"/>
        </w:rPr>
        <w:t xml:space="preserve"> y el comportamiento pasado del S</w:t>
      </w:r>
      <w:r w:rsidR="00DF7CAC">
        <w:rPr>
          <w:rFonts w:cs="Arial"/>
          <w:sz w:val="24"/>
          <w:szCs w:val="24"/>
        </w:rPr>
        <w:t xml:space="preserve">&amp;P500. </w:t>
      </w:r>
      <w:r w:rsidR="00157E36">
        <w:rPr>
          <w:rFonts w:cs="Arial"/>
          <w:sz w:val="24"/>
          <w:szCs w:val="24"/>
        </w:rPr>
        <w:t xml:space="preserve">Aplicando estas metodologías y las entregas planteadas en diferentes fechas del semestre me doy cuenta </w:t>
      </w:r>
      <w:proofErr w:type="gramStart"/>
      <w:r w:rsidR="00157E36">
        <w:rPr>
          <w:rFonts w:cs="Arial"/>
          <w:sz w:val="24"/>
          <w:szCs w:val="24"/>
        </w:rPr>
        <w:t>que</w:t>
      </w:r>
      <w:proofErr w:type="gramEnd"/>
      <w:r w:rsidR="00157E36">
        <w:rPr>
          <w:rFonts w:cs="Arial"/>
          <w:sz w:val="24"/>
          <w:szCs w:val="24"/>
        </w:rPr>
        <w:t xml:space="preserve"> </w:t>
      </w:r>
      <w:r w:rsidR="00D36BCC">
        <w:rPr>
          <w:rFonts w:cs="Arial"/>
          <w:sz w:val="24"/>
          <w:szCs w:val="24"/>
        </w:rPr>
        <w:t xml:space="preserve">es de vital importancia estar actualizado con lo más nuevo en </w:t>
      </w:r>
      <w:proofErr w:type="spellStart"/>
      <w:r w:rsidR="00D36BCC">
        <w:rPr>
          <w:rFonts w:cs="Arial"/>
          <w:sz w:val="24"/>
          <w:szCs w:val="24"/>
        </w:rPr>
        <w:t>tecnologia</w:t>
      </w:r>
      <w:proofErr w:type="spellEnd"/>
      <w:r w:rsidR="00D36BCC">
        <w:rPr>
          <w:rFonts w:cs="Arial"/>
          <w:sz w:val="24"/>
          <w:szCs w:val="24"/>
        </w:rPr>
        <w:t xml:space="preserve"> </w:t>
      </w:r>
      <w:r w:rsidR="000B0EE6">
        <w:rPr>
          <w:rFonts w:cs="Arial"/>
          <w:sz w:val="24"/>
          <w:szCs w:val="24"/>
        </w:rPr>
        <w:t xml:space="preserve">y ciencia de datos para optimizar procesos financieros y encontrar soluciones más adecuadas en el tiempo. Un reto </w:t>
      </w:r>
      <w:r w:rsidR="001906CF">
        <w:rPr>
          <w:rFonts w:cs="Arial"/>
          <w:sz w:val="24"/>
          <w:szCs w:val="24"/>
        </w:rPr>
        <w:t xml:space="preserve">fue generar y aplicar todos estos conceptos clave dentro de un backtesting </w:t>
      </w:r>
      <w:proofErr w:type="spellStart"/>
      <w:r w:rsidR="001906CF">
        <w:rPr>
          <w:rFonts w:cs="Arial"/>
          <w:sz w:val="24"/>
          <w:szCs w:val="24"/>
        </w:rPr>
        <w:t>dinamico</w:t>
      </w:r>
      <w:proofErr w:type="spellEnd"/>
      <w:r w:rsidR="001906CF">
        <w:rPr>
          <w:rFonts w:cs="Arial"/>
          <w:sz w:val="24"/>
          <w:szCs w:val="24"/>
        </w:rPr>
        <w:t xml:space="preserve">, afortunadamente </w:t>
      </w:r>
      <w:proofErr w:type="spellStart"/>
      <w:r w:rsidR="001906CF">
        <w:rPr>
          <w:rFonts w:cs="Arial"/>
          <w:sz w:val="24"/>
          <w:szCs w:val="24"/>
        </w:rPr>
        <w:t>conte</w:t>
      </w:r>
      <w:proofErr w:type="spellEnd"/>
      <w:r w:rsidR="001906CF">
        <w:rPr>
          <w:rFonts w:cs="Arial"/>
          <w:sz w:val="24"/>
          <w:szCs w:val="24"/>
        </w:rPr>
        <w:t xml:space="preserve"> con un equipo excepcional para poder llevar a cabo los objetivos previstos en el proyecto. </w:t>
      </w:r>
      <w:r w:rsidR="004B2980" w:rsidRPr="004B2980">
        <w:rPr>
          <w:rFonts w:cs="Arial"/>
          <w:sz w:val="24"/>
          <w:szCs w:val="24"/>
        </w:rPr>
        <w:t>Este PAP no solo ha sido un reto académico significativo, sino también un catalizador para mi desarrollo personal y profesional. Ha preparado el terreno para futuros desafíos y oportunidades, solidificando mi deseo de continuar mi educación y carrera en un campo que es tanto dinámico como vitalmente importante para la sociedad moderna.</w:t>
      </w:r>
    </w:p>
    <w:p w14:paraId="144E30FD" w14:textId="77777777" w:rsidR="0065088A" w:rsidRPr="0065088A" w:rsidRDefault="0065088A" w:rsidP="0065088A">
      <w:pPr>
        <w:spacing w:after="0" w:line="360" w:lineRule="auto"/>
        <w:jc w:val="both"/>
        <w:rPr>
          <w:rFonts w:cs="Arial"/>
          <w:sz w:val="24"/>
          <w:szCs w:val="24"/>
        </w:rPr>
      </w:pPr>
    </w:p>
    <w:p w14:paraId="3D1D0742" w14:textId="51C4CBE7" w:rsidR="00B46102" w:rsidRPr="00B46102" w:rsidRDefault="00DB5629" w:rsidP="00B46102">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B46102" w:rsidRPr="00B46102">
        <w:rPr>
          <w:rFonts w:cs="Arial"/>
          <w:sz w:val="24"/>
          <w:szCs w:val="24"/>
        </w:rPr>
        <w:t>José Alfonso Martínez Ramírez.</w:t>
      </w:r>
    </w:p>
    <w:p w14:paraId="3D3A4C55" w14:textId="77777777" w:rsidR="004D283A" w:rsidRPr="004D283A" w:rsidRDefault="004D283A" w:rsidP="004D283A">
      <w:pPr>
        <w:spacing w:after="0" w:line="360" w:lineRule="auto"/>
        <w:jc w:val="both"/>
        <w:rPr>
          <w:rFonts w:cs="Arial"/>
          <w:sz w:val="24"/>
          <w:szCs w:val="24"/>
        </w:rPr>
      </w:pPr>
      <w:r w:rsidRPr="004D283A">
        <w:rPr>
          <w:rFonts w:cs="Arial"/>
          <w:sz w:val="24"/>
          <w:szCs w:val="24"/>
        </w:rPr>
        <w:lastRenderedPageBreak/>
        <w:t>A lo largo de este proyecto, desarrollé competencias fundamentales como el análisis crítico, la resolución de problemas y el trabajo en equipo, junto con habilidades técnicas específicas en modelado predictivo, interpretación de métricas financieras y gestión de riesgos. Estas capacidades se complementaron con el enfoque interdisciplinario, integrando conocimientos de economía, estadística y programación para abordar una problemática compleja de manera innovadora.</w:t>
      </w:r>
    </w:p>
    <w:p w14:paraId="0BBBB760" w14:textId="187359B6" w:rsidR="004D283A" w:rsidRPr="004D283A" w:rsidRDefault="004D283A" w:rsidP="004D283A">
      <w:pPr>
        <w:spacing w:after="0" w:line="360" w:lineRule="auto"/>
        <w:jc w:val="both"/>
        <w:rPr>
          <w:rFonts w:cs="Arial"/>
          <w:sz w:val="24"/>
          <w:szCs w:val="24"/>
        </w:rPr>
      </w:pPr>
      <w:r w:rsidRPr="004D283A">
        <w:rPr>
          <w:rFonts w:cs="Arial"/>
          <w:sz w:val="24"/>
          <w:szCs w:val="24"/>
        </w:rPr>
        <w:t>Entendí el papel crítico que las decisiones financieras tienen en contextos sociopolíticos y económicos, así como la necesidad de actuar de forma ética para generar un impacto positivo y sostenible. La experiencia también me permitió cuestionar supuestos, fortalecer mi capacidad de adaptación y reflexionar sobre la importancia de soluciones orientadas al bienestar social.</w:t>
      </w:r>
    </w:p>
    <w:p w14:paraId="6C5DBF5E" w14:textId="63065698" w:rsidR="004D283A" w:rsidRPr="004D283A" w:rsidRDefault="004D283A" w:rsidP="004D283A">
      <w:pPr>
        <w:spacing w:after="0" w:line="360" w:lineRule="auto"/>
        <w:jc w:val="both"/>
        <w:rPr>
          <w:rFonts w:cs="Arial"/>
          <w:sz w:val="24"/>
          <w:szCs w:val="24"/>
        </w:rPr>
      </w:pPr>
      <w:r w:rsidRPr="004D283A">
        <w:rPr>
          <w:rFonts w:cs="Arial"/>
          <w:sz w:val="24"/>
          <w:szCs w:val="24"/>
        </w:rPr>
        <w:t>Finalmente, este aprendizaje reafirma mi compromiso de combinar innovación y responsabilidad social en mi carrera profesional, al tiempo que reconozco la importancia de mantener una mejora constante para enfrentar los retos de un entorno económico en constante cambio.</w:t>
      </w:r>
    </w:p>
    <w:p w14:paraId="32BA0DBF" w14:textId="77777777" w:rsidR="009E1326" w:rsidRPr="009E1326" w:rsidRDefault="009E1326" w:rsidP="009E1326">
      <w:pPr>
        <w:spacing w:after="0" w:line="360" w:lineRule="auto"/>
        <w:jc w:val="both"/>
        <w:rPr>
          <w:rFonts w:cs="Arial"/>
          <w:sz w:val="24"/>
          <w:szCs w:val="24"/>
        </w:rPr>
      </w:pPr>
    </w:p>
    <w:p w14:paraId="6A09830D" w14:textId="7773B7D7" w:rsidR="007246BA" w:rsidRPr="00F02890" w:rsidRDefault="009E1326" w:rsidP="007246BA">
      <w:pPr>
        <w:pStyle w:val="ListParagraph"/>
        <w:numPr>
          <w:ilvl w:val="1"/>
          <w:numId w:val="2"/>
        </w:numPr>
        <w:spacing w:after="0" w:line="360" w:lineRule="auto"/>
        <w:jc w:val="both"/>
        <w:rPr>
          <w:ins w:id="39" w:author="ALVARADO GARNICA, OSCAR URIEL" w:date="2024-11-21T05:56:00Z" w16du:dateUtc="2024-11-21T05:56:05Z"/>
          <w:rFonts w:cs="Arial"/>
          <w:sz w:val="24"/>
          <w:szCs w:val="24"/>
        </w:rPr>
      </w:pPr>
      <w:r>
        <w:rPr>
          <w:rFonts w:cs="Arial"/>
          <w:sz w:val="24"/>
          <w:szCs w:val="24"/>
        </w:rPr>
        <w:t xml:space="preserve">Ingeniero Financiero. </w:t>
      </w:r>
      <w:r w:rsidR="00B46102" w:rsidRPr="00B46102">
        <w:rPr>
          <w:rFonts w:cs="Arial"/>
          <w:sz w:val="24"/>
          <w:szCs w:val="24"/>
        </w:rPr>
        <w:t>Óscar Uriel Alvarado Garnica.</w:t>
      </w:r>
    </w:p>
    <w:p w14:paraId="03AD593D" w14:textId="15FCAA7B" w:rsidR="0AE55524" w:rsidRDefault="0AE55524">
      <w:pPr>
        <w:spacing w:after="0" w:line="360" w:lineRule="auto"/>
        <w:jc w:val="both"/>
        <w:rPr>
          <w:rFonts w:cs="Arial"/>
          <w:sz w:val="24"/>
          <w:szCs w:val="24"/>
        </w:rPr>
        <w:pPrChange w:id="40" w:author="ALVARADO GARNICA, OSCAR URIEL" w:date="2024-11-21T05:56:00Z">
          <w:pPr>
            <w:spacing w:after="0" w:line="360" w:lineRule="auto"/>
            <w:ind w:left="720"/>
            <w:jc w:val="both"/>
          </w:pPr>
        </w:pPrChange>
      </w:pPr>
      <w:ins w:id="41" w:author="ALVARADO GARNICA, OSCAR URIEL" w:date="2024-11-21T05:56:00Z">
        <w:r>
          <w:tab/>
        </w:r>
      </w:ins>
    </w:p>
    <w:p w14:paraId="2AAB2775" w14:textId="4C6A55B1" w:rsidR="003A7AD9" w:rsidRDefault="003A7AD9" w:rsidP="003A7AD9">
      <w:pPr>
        <w:spacing w:after="0" w:line="360" w:lineRule="auto"/>
        <w:jc w:val="both"/>
        <w:rPr>
          <w:rFonts w:cs="Arial"/>
          <w:sz w:val="24"/>
          <w:szCs w:val="24"/>
        </w:rPr>
      </w:pPr>
    </w:p>
    <w:p w14:paraId="49E5011B" w14:textId="18E689F8" w:rsidR="003A7AD9" w:rsidRPr="003A7AD9" w:rsidRDefault="003A7AD9" w:rsidP="003A7AD9">
      <w:pPr>
        <w:spacing w:after="0" w:line="360" w:lineRule="auto"/>
        <w:jc w:val="both"/>
        <w:rPr>
          <w:rFonts w:cs="Arial"/>
          <w:sz w:val="24"/>
          <w:szCs w:val="24"/>
        </w:rPr>
      </w:pPr>
    </w:p>
    <w:p w14:paraId="0BEBDC87" w14:textId="2EDF02D0" w:rsidR="004642EA" w:rsidRPr="00F02890" w:rsidRDefault="004642EA" w:rsidP="004642EA">
      <w:pPr>
        <w:spacing w:line="360" w:lineRule="auto"/>
        <w:ind w:left="708"/>
        <w:jc w:val="both"/>
        <w:rPr>
          <w:rFonts w:cs="Arial"/>
          <w:lang w:eastAsia="es-MX"/>
        </w:rPr>
      </w:pPr>
      <w:r w:rsidRPr="00F02890">
        <w:rPr>
          <w:rFonts w:cs="Arial"/>
          <w:lang w:eastAsia="es-MX"/>
        </w:rPr>
        <w:t>[Reflexión</w:t>
      </w:r>
      <w:r w:rsidR="00260E2A" w:rsidRPr="00F02890">
        <w:rPr>
          <w:rFonts w:cs="Arial"/>
          <w:lang w:eastAsia="es-MX"/>
        </w:rPr>
        <w:t xml:space="preserve"> </w:t>
      </w:r>
      <w:r w:rsidR="00912191" w:rsidRPr="00F02890">
        <w:rPr>
          <w:rFonts w:cs="Arial"/>
          <w:lang w:eastAsia="es-MX"/>
        </w:rPr>
        <w:t xml:space="preserve">personal </w:t>
      </w:r>
      <w:r w:rsidRPr="00F02890">
        <w:rPr>
          <w:rFonts w:cs="Arial"/>
          <w:lang w:eastAsia="es-MX"/>
        </w:rPr>
        <w:t>sobre las competencias</w:t>
      </w:r>
      <w:r w:rsidR="00260E2A" w:rsidRPr="00F02890">
        <w:rPr>
          <w:rFonts w:cs="Arial"/>
          <w:lang w:eastAsia="es-MX"/>
        </w:rPr>
        <w:t xml:space="preserve"> profesionales</w:t>
      </w:r>
      <w:r w:rsidRPr="00F02890">
        <w:rPr>
          <w:rFonts w:cs="Arial"/>
          <w:lang w:eastAsia="es-MX"/>
        </w:rPr>
        <w:t xml:space="preserve"> </w:t>
      </w:r>
      <w:r w:rsidR="004E4F5E" w:rsidRPr="00F02890">
        <w:rPr>
          <w:rFonts w:cs="Arial"/>
          <w:lang w:eastAsia="es-MX"/>
        </w:rPr>
        <w:t>(y multi o interdisciplinarias, si fue el caso) que se desarrollaron durante el proyecto</w:t>
      </w:r>
      <w:r w:rsidR="00912191" w:rsidRPr="00F02890">
        <w:rPr>
          <w:rFonts w:cs="Arial"/>
          <w:lang w:eastAsia="es-MX"/>
        </w:rPr>
        <w:t>.</w:t>
      </w:r>
    </w:p>
    <w:p w14:paraId="7277DC9D" w14:textId="77777777" w:rsidR="004642EA" w:rsidRPr="00F02890" w:rsidRDefault="004642EA" w:rsidP="004642EA">
      <w:pPr>
        <w:spacing w:line="360" w:lineRule="auto"/>
        <w:ind w:left="708"/>
        <w:jc w:val="both"/>
        <w:rPr>
          <w:rFonts w:cs="Arial"/>
          <w:i/>
          <w:lang w:eastAsia="es-MX"/>
        </w:rPr>
      </w:pPr>
      <w:r w:rsidRPr="00F02890">
        <w:rPr>
          <w:rFonts w:cs="Arial"/>
          <w:i/>
          <w:lang w:eastAsia="es-MX"/>
        </w:rPr>
        <w:t>Para la elaboración de este apartado, se pueden emplear las siguientes preguntas a manera de guía:</w:t>
      </w:r>
    </w:p>
    <w:p w14:paraId="7B576E5D" w14:textId="77777777" w:rsidR="004642EA" w:rsidRPr="00F02890" w:rsidRDefault="004642EA" w:rsidP="004642EA">
      <w:pPr>
        <w:pStyle w:val="ListParagraph"/>
        <w:numPr>
          <w:ilvl w:val="1"/>
          <w:numId w:val="2"/>
        </w:numPr>
        <w:spacing w:line="360" w:lineRule="auto"/>
        <w:jc w:val="both"/>
        <w:rPr>
          <w:rFonts w:cs="Arial"/>
          <w:sz w:val="24"/>
          <w:szCs w:val="24"/>
        </w:rPr>
      </w:pPr>
      <w:r w:rsidRPr="00F02890">
        <w:rPr>
          <w:rFonts w:cs="Arial"/>
          <w:sz w:val="24"/>
          <w:szCs w:val="24"/>
        </w:rPr>
        <w:t xml:space="preserve">¿Cuáles fueron las competencias desarrolladas, tanto las genéricas como las propias de la profesión? </w:t>
      </w:r>
    </w:p>
    <w:p w14:paraId="6431E563" w14:textId="77777777" w:rsidR="004642EA" w:rsidRPr="00F02890" w:rsidRDefault="004642EA" w:rsidP="004642EA">
      <w:pPr>
        <w:pStyle w:val="ListParagraph"/>
        <w:numPr>
          <w:ilvl w:val="1"/>
          <w:numId w:val="2"/>
        </w:numPr>
        <w:spacing w:line="360" w:lineRule="auto"/>
        <w:jc w:val="both"/>
        <w:rPr>
          <w:rFonts w:cs="Arial"/>
          <w:sz w:val="24"/>
          <w:szCs w:val="24"/>
        </w:rPr>
      </w:pPr>
      <w:r w:rsidRPr="00F02890">
        <w:rPr>
          <w:rFonts w:cs="Arial"/>
          <w:sz w:val="24"/>
          <w:szCs w:val="24"/>
        </w:rPr>
        <w:t>¿Cuáles fueron las competencias desarrolladas desde distintas disciplinas?</w:t>
      </w:r>
    </w:p>
    <w:p w14:paraId="6939EDB0" w14:textId="5FE1E905" w:rsidR="004642EA" w:rsidRPr="00F02890" w:rsidRDefault="004642EA" w:rsidP="004642EA">
      <w:pPr>
        <w:pStyle w:val="ListParagraph"/>
        <w:numPr>
          <w:ilvl w:val="1"/>
          <w:numId w:val="2"/>
        </w:numPr>
        <w:spacing w:line="360" w:lineRule="auto"/>
        <w:jc w:val="both"/>
        <w:rPr>
          <w:rFonts w:cs="Arial"/>
          <w:sz w:val="24"/>
          <w:szCs w:val="24"/>
        </w:rPr>
      </w:pPr>
      <w:r w:rsidRPr="00F02890">
        <w:rPr>
          <w:rFonts w:cs="Arial"/>
          <w:sz w:val="24"/>
          <w:szCs w:val="24"/>
        </w:rPr>
        <w:lastRenderedPageBreak/>
        <w:t xml:space="preserve">¿Cuáles fueron mis aprendizajes más importantes sobre el contexto sociopolítico y económico y la </w:t>
      </w:r>
      <w:r w:rsidR="00912191" w:rsidRPr="00F02890">
        <w:rPr>
          <w:rFonts w:cs="Arial"/>
          <w:sz w:val="24"/>
          <w:szCs w:val="24"/>
        </w:rPr>
        <w:t>problemática del</w:t>
      </w:r>
      <w:r w:rsidRPr="00F02890">
        <w:rPr>
          <w:rFonts w:cs="Arial"/>
          <w:sz w:val="24"/>
          <w:szCs w:val="24"/>
        </w:rPr>
        <w:t xml:space="preserve"> campo profesional?</w:t>
      </w:r>
    </w:p>
    <w:p w14:paraId="6E607A43" w14:textId="77777777" w:rsidR="004642EA" w:rsidRPr="00F02890" w:rsidRDefault="004642EA" w:rsidP="004642EA">
      <w:pPr>
        <w:pStyle w:val="ListParagraph"/>
        <w:numPr>
          <w:ilvl w:val="1"/>
          <w:numId w:val="2"/>
        </w:numPr>
        <w:spacing w:line="360" w:lineRule="auto"/>
        <w:jc w:val="both"/>
        <w:rPr>
          <w:rFonts w:cs="Arial"/>
          <w:sz w:val="24"/>
          <w:szCs w:val="24"/>
        </w:rPr>
      </w:pPr>
      <w:r w:rsidRPr="00F02890">
        <w:rPr>
          <w:rFonts w:cs="Arial"/>
          <w:sz w:val="24"/>
          <w:szCs w:val="24"/>
        </w:rPr>
        <w:t>¿Cuáles fueron mis saberes puestos a prueba?</w:t>
      </w:r>
    </w:p>
    <w:p w14:paraId="063F49D0" w14:textId="67AAA288" w:rsidR="004642EA" w:rsidRPr="00F02890" w:rsidRDefault="004642EA" w:rsidP="004642EA">
      <w:pPr>
        <w:pStyle w:val="ListParagraph"/>
        <w:numPr>
          <w:ilvl w:val="1"/>
          <w:numId w:val="2"/>
        </w:numPr>
        <w:spacing w:line="360" w:lineRule="auto"/>
        <w:jc w:val="both"/>
        <w:rPr>
          <w:rFonts w:cs="Arial"/>
          <w:sz w:val="24"/>
          <w:szCs w:val="24"/>
        </w:rPr>
      </w:pPr>
      <w:r w:rsidRPr="00F02890">
        <w:rPr>
          <w:rFonts w:cs="Arial"/>
          <w:sz w:val="24"/>
          <w:szCs w:val="24"/>
        </w:rPr>
        <w:t>¿Qué aprendí para mi</w:t>
      </w:r>
      <w:r w:rsidR="004E4F5E" w:rsidRPr="00F02890">
        <w:rPr>
          <w:rFonts w:cs="Arial"/>
          <w:sz w:val="24"/>
          <w:szCs w:val="24"/>
        </w:rPr>
        <w:t xml:space="preserve"> proyecto de vida profesional?]</w:t>
      </w:r>
    </w:p>
    <w:p w14:paraId="7B38FE08" w14:textId="77777777" w:rsidR="00DD27BD" w:rsidRPr="00DD27BD" w:rsidRDefault="00DD27BD" w:rsidP="00DD27BD">
      <w:pPr>
        <w:spacing w:line="360" w:lineRule="auto"/>
        <w:jc w:val="both"/>
        <w:rPr>
          <w:rFonts w:cs="Arial"/>
          <w:sz w:val="24"/>
          <w:szCs w:val="24"/>
        </w:rPr>
      </w:pPr>
    </w:p>
    <w:p w14:paraId="44FF7293" w14:textId="7AD242A4" w:rsidR="004642EA" w:rsidRPr="00F02890" w:rsidRDefault="004642EA" w:rsidP="004642EA">
      <w:pPr>
        <w:pStyle w:val="ListParagraph"/>
        <w:numPr>
          <w:ilvl w:val="0"/>
          <w:numId w:val="2"/>
        </w:numPr>
        <w:spacing w:after="0" w:line="360" w:lineRule="auto"/>
        <w:jc w:val="both"/>
        <w:rPr>
          <w:rFonts w:cs="Arial"/>
          <w:sz w:val="24"/>
          <w:szCs w:val="24"/>
        </w:rPr>
      </w:pPr>
      <w:r w:rsidRPr="00F02890">
        <w:rPr>
          <w:rFonts w:cs="Arial"/>
          <w:sz w:val="24"/>
          <w:szCs w:val="24"/>
        </w:rPr>
        <w:t>Aprendizajes sociales</w:t>
      </w:r>
    </w:p>
    <w:p w14:paraId="0ED95287" w14:textId="0AADBAA0" w:rsidR="00C46F8C" w:rsidRPr="00387B58" w:rsidRDefault="00C46F8C" w:rsidP="00D71DEB">
      <w:pPr>
        <w:pStyle w:val="NormalWeb"/>
        <w:spacing w:line="360" w:lineRule="auto"/>
        <w:rPr>
          <w:rFonts w:asciiTheme="minorHAnsi" w:hAnsiTheme="minorHAnsi" w:cstheme="minorHAnsi"/>
        </w:rPr>
      </w:pPr>
      <w:r w:rsidRPr="00387B58">
        <w:rPr>
          <w:rFonts w:asciiTheme="minorHAnsi" w:hAnsiTheme="minorHAnsi" w:cstheme="minorHAnsi"/>
        </w:rPr>
        <w:t>El desarrollo de este proyecto representa una iniciativa orientada a transformar la realidad financiera y económica a través de la creatividad, la innovación y un enfoque profesional colaborativo. Mediante la estrategia de rotación sectorial y el uso de modelos predictivos avanzados, se busca optimizar decisiones de inversión, aportando un beneficio tanto a los gestores de portafolios como a los sectores económicos relacionados. Este enfoque, además de mejorar la gestión de riesgos, se orienta hacia la mejora de la calidad de vida social al facilitar herramientas para la estabilidad financiera y la generación de riqueza.</w:t>
      </w:r>
    </w:p>
    <w:p w14:paraId="423FC81B" w14:textId="5A29C232" w:rsidR="00C46F8C" w:rsidRPr="00387B58" w:rsidRDefault="00C46F8C" w:rsidP="00D71DEB">
      <w:pPr>
        <w:pStyle w:val="Heading3"/>
        <w:numPr>
          <w:ilvl w:val="0"/>
          <w:numId w:val="2"/>
        </w:numPr>
        <w:spacing w:line="360" w:lineRule="auto"/>
        <w:rPr>
          <w:rFonts w:asciiTheme="minorHAnsi" w:hAnsiTheme="minorHAnsi" w:cstheme="minorHAnsi"/>
        </w:rPr>
      </w:pPr>
      <w:r w:rsidRPr="00387B58">
        <w:rPr>
          <w:rFonts w:asciiTheme="minorHAnsi" w:hAnsiTheme="minorHAnsi" w:cstheme="minorHAnsi"/>
        </w:rPr>
        <w:t>Innovación y Transformación Social</w:t>
      </w:r>
    </w:p>
    <w:p w14:paraId="23EC7D17" w14:textId="7B6ACDD1" w:rsidR="00C46F8C" w:rsidRPr="00387B58" w:rsidRDefault="00C46F8C" w:rsidP="00D71DEB">
      <w:pPr>
        <w:pStyle w:val="NormalWeb"/>
        <w:spacing w:line="360" w:lineRule="auto"/>
        <w:rPr>
          <w:rFonts w:asciiTheme="minorHAnsi" w:hAnsiTheme="minorHAnsi" w:cstheme="minorHAnsi"/>
        </w:rPr>
      </w:pPr>
      <w:r w:rsidRPr="00387B58">
        <w:rPr>
          <w:rFonts w:asciiTheme="minorHAnsi" w:hAnsiTheme="minorHAnsi" w:cstheme="minorHAnsi"/>
        </w:rPr>
        <w:t>El proyecto combina creatividad y tecnología en el ámbito financiero para abordar la volatilidad de los mercados y las decisiones de inversión. Con esta iniciativa, hemos desplegado una estrategia innovadora basada en el análisis de datos, lo que genera oportunidades de mejora en los portafolios de inversión y fomenta prácticas económicas más resilientes. Esta propuesta tiene el potencial de aplicarse en otros contextos sociales y económicos, extendiendo sus beneficios más allá del ámbito académico.</w:t>
      </w:r>
    </w:p>
    <w:p w14:paraId="4287A78F" w14:textId="30E8F88B" w:rsidR="00C46F8C" w:rsidRPr="00387B58" w:rsidRDefault="00C46F8C" w:rsidP="00D71DEB">
      <w:pPr>
        <w:pStyle w:val="Heading3"/>
        <w:numPr>
          <w:ilvl w:val="0"/>
          <w:numId w:val="2"/>
        </w:numPr>
        <w:spacing w:line="360" w:lineRule="auto"/>
        <w:rPr>
          <w:rFonts w:asciiTheme="minorHAnsi" w:hAnsiTheme="minorHAnsi" w:cstheme="minorHAnsi"/>
        </w:rPr>
      </w:pPr>
      <w:r w:rsidRPr="00387B58">
        <w:rPr>
          <w:rFonts w:asciiTheme="minorHAnsi" w:hAnsiTheme="minorHAnsi" w:cstheme="minorHAnsi"/>
        </w:rPr>
        <w:t>Impacto y Beneficiarios</w:t>
      </w:r>
    </w:p>
    <w:p w14:paraId="6933E85F" w14:textId="040BDFF0" w:rsidR="00C46F8C" w:rsidRPr="00387B58" w:rsidRDefault="00C46F8C" w:rsidP="00D71DEB">
      <w:pPr>
        <w:pStyle w:val="NormalWeb"/>
        <w:spacing w:line="360" w:lineRule="auto"/>
        <w:rPr>
          <w:rFonts w:asciiTheme="minorHAnsi" w:hAnsiTheme="minorHAnsi" w:cstheme="minorHAnsi"/>
        </w:rPr>
      </w:pPr>
      <w:r w:rsidRPr="00387B58">
        <w:rPr>
          <w:rFonts w:asciiTheme="minorHAnsi" w:hAnsiTheme="minorHAnsi" w:cstheme="minorHAnsi"/>
        </w:rPr>
        <w:t xml:space="preserve">Entre los impactos identificados, destaca la creación de un modelo que no solo permite superar </w:t>
      </w:r>
      <w:proofErr w:type="spellStart"/>
      <w:r w:rsidRPr="00387B58">
        <w:rPr>
          <w:rFonts w:asciiTheme="minorHAnsi" w:hAnsiTheme="minorHAnsi" w:cstheme="minorHAnsi"/>
        </w:rPr>
        <w:t>benchmarks</w:t>
      </w:r>
      <w:proofErr w:type="spellEnd"/>
      <w:r w:rsidRPr="00387B58">
        <w:rPr>
          <w:rFonts w:asciiTheme="minorHAnsi" w:hAnsiTheme="minorHAnsi" w:cstheme="minorHAnsi"/>
        </w:rPr>
        <w:t xml:space="preserve"> tradicionales, sino que también contribuye a una mayor estabilidad </w:t>
      </w:r>
      <w:r w:rsidRPr="00387B58">
        <w:rPr>
          <w:rFonts w:asciiTheme="minorHAnsi" w:hAnsiTheme="minorHAnsi" w:cstheme="minorHAnsi"/>
        </w:rPr>
        <w:lastRenderedPageBreak/>
        <w:t>en la asignación de recursos. Los principales beneficiarios son inversionistas institucionales, pequeños inversionistas y sectores económicos dependientes de la confianza financiera. Aunque no se observaron impactos directos en grupos vulnerables, los beneficios indirectos, como el fortalecimiento económico y la eficiencia en los mercados, son palpables. Este impacto, esperado desde el inicio, subraya la capacidad del proyecto para generar bienes públicos de carácter financiero.</w:t>
      </w:r>
    </w:p>
    <w:p w14:paraId="07667309" w14:textId="37083B00" w:rsidR="00C46F8C" w:rsidRPr="00387B58" w:rsidRDefault="00C46F8C" w:rsidP="00D71DEB">
      <w:pPr>
        <w:pStyle w:val="Heading3"/>
        <w:numPr>
          <w:ilvl w:val="0"/>
          <w:numId w:val="2"/>
        </w:numPr>
        <w:spacing w:line="360" w:lineRule="auto"/>
        <w:rPr>
          <w:rFonts w:asciiTheme="minorHAnsi" w:hAnsiTheme="minorHAnsi" w:cstheme="minorHAnsi"/>
        </w:rPr>
      </w:pPr>
      <w:r w:rsidRPr="00387B58">
        <w:rPr>
          <w:rFonts w:asciiTheme="minorHAnsi" w:hAnsiTheme="minorHAnsi" w:cstheme="minorHAnsi"/>
        </w:rPr>
        <w:t>Sostenibilidad y Futuro</w:t>
      </w:r>
    </w:p>
    <w:p w14:paraId="0057D0AD" w14:textId="2E25EE9D" w:rsidR="00C46F8C" w:rsidRPr="00387B58" w:rsidRDefault="00C46F8C" w:rsidP="00D71DEB">
      <w:pPr>
        <w:pStyle w:val="NormalWeb"/>
        <w:spacing w:line="360" w:lineRule="auto"/>
        <w:rPr>
          <w:rFonts w:asciiTheme="minorHAnsi" w:hAnsiTheme="minorHAnsi" w:cstheme="minorBidi"/>
        </w:rPr>
      </w:pPr>
      <w:r w:rsidRPr="41D7EBD6">
        <w:rPr>
          <w:rFonts w:asciiTheme="minorHAnsi" w:hAnsiTheme="minorHAnsi" w:cstheme="minorBidi"/>
        </w:rPr>
        <w:t>El enfoque colaborativo y profesional del proyecto asegura su transferibilidad a otras áreas del conocimiento y aplicación económica. Al emplear saberes técnicos y prácticos, se puede replicar en diferentes escenarios, desde estrategias empresariales hasta políticas públicas. La sostenibilidad del impacto social depende de su capacidad de implementación continua y del fortalecimiento de alianzas entre actores clave del mercado financiero.</w:t>
      </w:r>
    </w:p>
    <w:p w14:paraId="2AC31013" w14:textId="0AF6B8E7" w:rsidR="0034198D" w:rsidRDefault="00C46F8C" w:rsidP="005942A1">
      <w:pPr>
        <w:pStyle w:val="NormalWeb"/>
        <w:spacing w:line="360" w:lineRule="auto"/>
        <w:rPr>
          <w:rFonts w:cs="Arial"/>
        </w:rPr>
      </w:pPr>
      <w:r w:rsidRPr="00387B58">
        <w:rPr>
          <w:rFonts w:asciiTheme="minorHAnsi" w:hAnsiTheme="minorHAnsi" w:cstheme="minorHAnsi"/>
        </w:rPr>
        <w:t>Este proyecto nos permitió reflexionar sobre nuestra capacidad de incidir en el bienestar social a través de soluciones financieras innovadoras. El análisis del impacto nos motiva a seguir contribuyendo con proyectos que, además de ser técnicamente sólidos, sean socialmente responsables y orientados hacia un cambio positivo.</w:t>
      </w:r>
    </w:p>
    <w:p w14:paraId="49EA4893" w14:textId="52F740F7" w:rsidR="0034198D" w:rsidRPr="00C46F8C" w:rsidRDefault="0034198D" w:rsidP="00C46F8C">
      <w:pPr>
        <w:spacing w:after="0" w:line="360" w:lineRule="auto"/>
        <w:jc w:val="both"/>
        <w:rPr>
          <w:rFonts w:cs="Arial"/>
          <w:sz w:val="24"/>
          <w:szCs w:val="24"/>
        </w:rPr>
      </w:pPr>
    </w:p>
    <w:p w14:paraId="3F79B0E4" w14:textId="6A90F324" w:rsidR="00C941D4" w:rsidRPr="00C941D4" w:rsidRDefault="004642EA" w:rsidP="00C941D4">
      <w:pPr>
        <w:pStyle w:val="ListParagraph"/>
        <w:numPr>
          <w:ilvl w:val="0"/>
          <w:numId w:val="2"/>
        </w:numPr>
        <w:spacing w:after="0" w:line="360" w:lineRule="auto"/>
        <w:jc w:val="both"/>
        <w:rPr>
          <w:rFonts w:cs="Arial"/>
          <w:sz w:val="24"/>
          <w:szCs w:val="24"/>
        </w:rPr>
      </w:pPr>
      <w:r w:rsidRPr="00F02890">
        <w:rPr>
          <w:rFonts w:cs="Arial"/>
          <w:sz w:val="24"/>
          <w:szCs w:val="24"/>
        </w:rPr>
        <w:t>Aprendizajes éticos</w:t>
      </w:r>
    </w:p>
    <w:p w14:paraId="6FEB4CC2" w14:textId="0027DAA8" w:rsidR="00C941D4" w:rsidRDefault="00C941D4" w:rsidP="00D71DEB">
      <w:pPr>
        <w:pStyle w:val="ListParagraph"/>
        <w:numPr>
          <w:ilvl w:val="0"/>
          <w:numId w:val="3"/>
        </w:numPr>
        <w:spacing w:after="0" w:line="360" w:lineRule="auto"/>
        <w:jc w:val="both"/>
        <w:rPr>
          <w:rFonts w:cs="Arial"/>
          <w:sz w:val="24"/>
          <w:szCs w:val="24"/>
        </w:rPr>
      </w:pPr>
      <w:r>
        <w:rPr>
          <w:rFonts w:cs="Arial"/>
          <w:sz w:val="24"/>
          <w:szCs w:val="24"/>
        </w:rPr>
        <w:t>Equipo:</w:t>
      </w:r>
    </w:p>
    <w:p w14:paraId="02FA948F" w14:textId="4DDD5624" w:rsidR="00540D4E" w:rsidRPr="00540D4E" w:rsidRDefault="00540D4E" w:rsidP="00540D4E">
      <w:pPr>
        <w:spacing w:after="0" w:line="360" w:lineRule="auto"/>
        <w:jc w:val="both"/>
        <w:rPr>
          <w:sz w:val="24"/>
          <w:szCs w:val="24"/>
        </w:rPr>
      </w:pPr>
      <w:r w:rsidRPr="00540D4E">
        <w:rPr>
          <w:sz w:val="24"/>
          <w:szCs w:val="24"/>
        </w:rPr>
        <w:t xml:space="preserve">La experiencia vivida a lo largo del desarrollo de este proyecto permitió enfrentar decisiones críticas, reflexionar sobre sus implicaciones éticas y evaluar nuestro impacto como futuros profesionales en un entorno real. Entre las principales decisiones tomadas, destacó la elección de priorizar modelos que no solo fueran técnicamente eficientes, sino también responsables en términos de riesgo y beneficio para los inversionistas. Esta decisión fue impulsada por un compromiso con la transparencia y el bienestar económico de los usuarios finales, evitando caer en prácticas que priorizaran únicamente la maximización de </w:t>
      </w:r>
      <w:r w:rsidRPr="00540D4E">
        <w:rPr>
          <w:sz w:val="24"/>
          <w:szCs w:val="24"/>
        </w:rPr>
        <w:lastRenderedPageBreak/>
        <w:t>ganancias sin considerar las consecuencias sociales. Las implicaciones de esta elección se reflejan en un modelo más balanceado y ético, enfocado en generar valor sostenible.</w:t>
      </w:r>
    </w:p>
    <w:p w14:paraId="49DE5319" w14:textId="7750C3DC" w:rsidR="00540D4E" w:rsidRPr="00540D4E" w:rsidRDefault="00540D4E" w:rsidP="00540D4E">
      <w:pPr>
        <w:spacing w:after="0" w:line="360" w:lineRule="auto"/>
        <w:jc w:val="both"/>
        <w:rPr>
          <w:sz w:val="24"/>
          <w:szCs w:val="24"/>
        </w:rPr>
      </w:pPr>
      <w:r w:rsidRPr="00540D4E">
        <w:rPr>
          <w:sz w:val="24"/>
          <w:szCs w:val="24"/>
        </w:rPr>
        <w:t xml:space="preserve">Esta experiencia </w:t>
      </w:r>
      <w:r w:rsidR="006C26D8">
        <w:rPr>
          <w:sz w:val="24"/>
          <w:szCs w:val="24"/>
        </w:rPr>
        <w:t>nos</w:t>
      </w:r>
      <w:r w:rsidRPr="00540D4E">
        <w:rPr>
          <w:sz w:val="24"/>
          <w:szCs w:val="24"/>
        </w:rPr>
        <w:t xml:space="preserve"> invita a ejercer </w:t>
      </w:r>
      <w:r w:rsidR="006C26D8">
        <w:rPr>
          <w:sz w:val="24"/>
          <w:szCs w:val="24"/>
        </w:rPr>
        <w:t>nuestra</w:t>
      </w:r>
      <w:r w:rsidRPr="00540D4E">
        <w:rPr>
          <w:sz w:val="24"/>
          <w:szCs w:val="24"/>
        </w:rPr>
        <w:t xml:space="preserve"> profesión con un enfoque que integre tanto la excelencia técnica como la responsabilidad social. </w:t>
      </w:r>
      <w:r w:rsidR="006C26D8">
        <w:rPr>
          <w:sz w:val="24"/>
          <w:szCs w:val="24"/>
        </w:rPr>
        <w:t>Aprendimos</w:t>
      </w:r>
      <w:r w:rsidRPr="00540D4E">
        <w:rPr>
          <w:sz w:val="24"/>
          <w:szCs w:val="24"/>
        </w:rPr>
        <w:t xml:space="preserve"> que las herramientas financieras y tecnológicas, cuando son diseñadas y aplicadas con un sentido ético, pueden tener un impacto positivo en el bienestar colectivo. Además, comprend</w:t>
      </w:r>
      <w:r w:rsidR="00D65A84">
        <w:rPr>
          <w:sz w:val="24"/>
          <w:szCs w:val="24"/>
        </w:rPr>
        <w:t>imos</w:t>
      </w:r>
      <w:r w:rsidRPr="00540D4E">
        <w:rPr>
          <w:sz w:val="24"/>
          <w:szCs w:val="24"/>
        </w:rPr>
        <w:t xml:space="preserve"> que cada decisión profesional no solo afecta a los clientes inmediatos, sino también al entorno económico y social más amplio.</w:t>
      </w:r>
    </w:p>
    <w:p w14:paraId="2265399B" w14:textId="3B358C67" w:rsidR="00D71DEB" w:rsidRDefault="00540D4E" w:rsidP="00D71DEB">
      <w:pPr>
        <w:spacing w:after="0" w:line="360" w:lineRule="auto"/>
        <w:jc w:val="both"/>
        <w:rPr>
          <w:sz w:val="24"/>
          <w:szCs w:val="24"/>
        </w:rPr>
      </w:pPr>
      <w:r w:rsidRPr="00540D4E">
        <w:rPr>
          <w:sz w:val="24"/>
          <w:szCs w:val="24"/>
        </w:rPr>
        <w:t xml:space="preserve">En el futuro, </w:t>
      </w:r>
      <w:r w:rsidR="0051374E">
        <w:rPr>
          <w:sz w:val="24"/>
          <w:szCs w:val="24"/>
        </w:rPr>
        <w:t>nuestra</w:t>
      </w:r>
      <w:r w:rsidRPr="00540D4E">
        <w:rPr>
          <w:sz w:val="24"/>
          <w:szCs w:val="24"/>
        </w:rPr>
        <w:t xml:space="preserve"> profesión estará marcada por un compromiso con la ética y la innovación responsable. Buscar</w:t>
      </w:r>
      <w:r w:rsidR="0051374E">
        <w:rPr>
          <w:sz w:val="24"/>
          <w:szCs w:val="24"/>
        </w:rPr>
        <w:t>emos</w:t>
      </w:r>
      <w:r w:rsidRPr="00540D4E">
        <w:rPr>
          <w:sz w:val="24"/>
          <w:szCs w:val="24"/>
        </w:rPr>
        <w:t xml:space="preserve"> aplicar </w:t>
      </w:r>
      <w:r w:rsidR="0051374E">
        <w:rPr>
          <w:sz w:val="24"/>
          <w:szCs w:val="24"/>
        </w:rPr>
        <w:t>nuestras</w:t>
      </w:r>
      <w:r w:rsidRPr="00540D4E">
        <w:rPr>
          <w:sz w:val="24"/>
          <w:szCs w:val="24"/>
        </w:rPr>
        <w:t xml:space="preserve"> habilidades para diseñar soluciones que mejoren la calidad de vida de las personas, considerando tanto sus implicaciones económicas como sociales. Esta experiencia también </w:t>
      </w:r>
      <w:r w:rsidR="0051374E">
        <w:rPr>
          <w:sz w:val="24"/>
          <w:szCs w:val="24"/>
        </w:rPr>
        <w:t>nos</w:t>
      </w:r>
      <w:r w:rsidRPr="00540D4E">
        <w:rPr>
          <w:sz w:val="24"/>
          <w:szCs w:val="24"/>
        </w:rPr>
        <w:t xml:space="preserve"> enseñó la importancia de trabajar colaborativamente, valorando la diversidad de perspectivas dentro de un equipo para tomar decisiones informadas y justas. </w:t>
      </w:r>
      <w:r w:rsidR="0051374E">
        <w:rPr>
          <w:sz w:val="24"/>
          <w:szCs w:val="24"/>
        </w:rPr>
        <w:t>La</w:t>
      </w:r>
      <w:r w:rsidRPr="00540D4E">
        <w:rPr>
          <w:sz w:val="24"/>
          <w:szCs w:val="24"/>
        </w:rPr>
        <w:t xml:space="preserve"> meta será ejercer con integridad, contribuyendo al desarrollo de un mundo financiero más equitativo y sostenible.</w:t>
      </w:r>
    </w:p>
    <w:p w14:paraId="7ACC70BD" w14:textId="0EFC1E77" w:rsidR="00EE49C6" w:rsidRDefault="00EE49C6" w:rsidP="00D71DEB">
      <w:pPr>
        <w:spacing w:after="0" w:line="360" w:lineRule="auto"/>
        <w:jc w:val="both"/>
        <w:rPr>
          <w:sz w:val="24"/>
          <w:szCs w:val="24"/>
        </w:rPr>
      </w:pPr>
    </w:p>
    <w:p w14:paraId="6C2B8081" w14:textId="79020D7A" w:rsidR="00D71DEB" w:rsidRDefault="00190CC4" w:rsidP="00D71DEB">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D71DEB" w:rsidRPr="5EA548EB">
        <w:rPr>
          <w:rFonts w:cs="Arial"/>
          <w:sz w:val="24"/>
          <w:szCs w:val="24"/>
        </w:rPr>
        <w:t>Diego Emilio Enriquez Nares.</w:t>
      </w:r>
    </w:p>
    <w:p w14:paraId="64AC7FC0" w14:textId="74318C16" w:rsidR="00036E65" w:rsidRPr="00036E65" w:rsidRDefault="00036E65" w:rsidP="00036E65">
      <w:pPr>
        <w:spacing w:after="0" w:line="360" w:lineRule="auto"/>
        <w:jc w:val="both"/>
        <w:rPr>
          <w:rFonts w:cs="Arial"/>
          <w:sz w:val="24"/>
          <w:szCs w:val="24"/>
        </w:rPr>
      </w:pPr>
      <w:r w:rsidRPr="00036E65">
        <w:rPr>
          <w:rFonts w:cs="Arial"/>
          <w:sz w:val="24"/>
          <w:szCs w:val="24"/>
        </w:rPr>
        <w:t>Desde una perspectiva ética, abordar e</w:t>
      </w:r>
      <w:r>
        <w:rPr>
          <w:rFonts w:cs="Arial"/>
          <w:sz w:val="24"/>
          <w:szCs w:val="24"/>
        </w:rPr>
        <w:t>ste</w:t>
      </w:r>
      <w:r w:rsidRPr="00036E65">
        <w:rPr>
          <w:rFonts w:cs="Arial"/>
          <w:sz w:val="24"/>
          <w:szCs w:val="24"/>
        </w:rPr>
        <w:t xml:space="preserve"> proyecto me ha llevado a una profunda reflexión sobre el impacto que nuestras decisiones financieras pueden tener, no solo en los rendimientos económicos, sino también en el </w:t>
      </w:r>
      <w:r>
        <w:rPr>
          <w:rFonts w:cs="Arial"/>
          <w:sz w:val="24"/>
          <w:szCs w:val="24"/>
        </w:rPr>
        <w:t xml:space="preserve">ámbito </w:t>
      </w:r>
      <w:r w:rsidRPr="00036E65">
        <w:rPr>
          <w:rFonts w:cs="Arial"/>
          <w:sz w:val="24"/>
          <w:szCs w:val="24"/>
        </w:rPr>
        <w:t xml:space="preserve">social y ético de nuestras comunidades. El uso de modelos avanzados de </w:t>
      </w:r>
      <w:r>
        <w:rPr>
          <w:rFonts w:cs="Arial"/>
          <w:sz w:val="24"/>
          <w:szCs w:val="24"/>
        </w:rPr>
        <w:t xml:space="preserve">ML </w:t>
      </w:r>
      <w:r w:rsidRPr="00036E65">
        <w:rPr>
          <w:rFonts w:cs="Arial"/>
          <w:sz w:val="24"/>
          <w:szCs w:val="24"/>
        </w:rPr>
        <w:t>para predecir ciclos económicos y desarrollar estrategias de inversión basadas en indicadores adelantados ofrece, sin duda, oportunidades para maximizar la rentabilidad. Sin embargo, también implica una responsabilidad considerable. Estos modelos, si bien son herramientas poderosas, deben manejarse con un alto grado de integridad y transparencia para asegurar que no solo beneficien a un grupo selecto de inversores, sino que contribuyan al bienestar económico general.</w:t>
      </w:r>
    </w:p>
    <w:p w14:paraId="4D8D66D6" w14:textId="2C5FD99C" w:rsidR="00036E65" w:rsidRPr="00036E65" w:rsidRDefault="00036E65" w:rsidP="00036E65">
      <w:pPr>
        <w:spacing w:after="0" w:line="360" w:lineRule="auto"/>
        <w:jc w:val="both"/>
        <w:rPr>
          <w:rFonts w:cs="Arial"/>
          <w:sz w:val="24"/>
          <w:szCs w:val="24"/>
        </w:rPr>
      </w:pPr>
      <w:r w:rsidRPr="00036E65">
        <w:rPr>
          <w:rFonts w:cs="Arial"/>
          <w:sz w:val="24"/>
          <w:szCs w:val="24"/>
        </w:rPr>
        <w:t xml:space="preserve">Por otro lado, este proyecto ha enfatizado la importancia de la accesibilidad y la inclusión en el ámbito financiero. A medida que desarrollábamos el modelo y la estrategia, fue crucial </w:t>
      </w:r>
      <w:r w:rsidRPr="00036E65">
        <w:rPr>
          <w:rFonts w:cs="Arial"/>
          <w:sz w:val="24"/>
          <w:szCs w:val="24"/>
        </w:rPr>
        <w:lastRenderedPageBreak/>
        <w:t>considerar cómo presentar esta información de manera que fuera comprensible no solo para expertos en finanzas, sino también para el público general. Esto no solo ayuda a democratizar el acceso a estrategias de inversión avanzadas, sino que también fomenta un entorno financiero más equitativo. Al integrar explicaciones claras y accesibles en nuestro proyecto, buscamos asegurar que cualquier persona interesada pueda entender los riesgos y las oportunidades involucradas, lo cual es fundamental para tomar decisiones informadas y éticamente responsables.</w:t>
      </w:r>
    </w:p>
    <w:p w14:paraId="65153F99" w14:textId="44AF039F" w:rsidR="00351073" w:rsidRDefault="00036E65" w:rsidP="00036E65">
      <w:pPr>
        <w:spacing w:after="0" w:line="360" w:lineRule="auto"/>
        <w:jc w:val="both"/>
        <w:rPr>
          <w:rFonts w:cs="Arial"/>
          <w:sz w:val="24"/>
          <w:szCs w:val="24"/>
        </w:rPr>
      </w:pPr>
      <w:r w:rsidRPr="00036E65">
        <w:rPr>
          <w:rFonts w:cs="Arial"/>
          <w:sz w:val="24"/>
          <w:szCs w:val="24"/>
        </w:rPr>
        <w:t>Finalmente, al reflexionar sobre este proyecto, me he dado cuenta de que la ética en las finanzas va más allá de cumplir con las regulaciones; se trata de fomentar una cultura de honestidad y responsabilidad. En la práctica, esto significa ser transparentes sobre las limitaciones y posibles sesgos de nuestros modelos y estrategias, y esforzarnos por mejorar continuamente nuestras prácticas para asegurar que sean justas y beneficiosas para todos. Al compartir abiertamente nuestro conocimiento y experiencia, y al colaborar con otros en la comunidad financiera, podemos trabajar hacia soluciones que no solo promuevan el éxito financiero, sino también el progreso social y ético. Este proyecto no solo ha sido una oportunidad para crecer profesionalmente, sino también para contribuir a un diálogo más amplio sobre cómo la tecnología y las finanzas pueden trabajar juntas para crear un futuro más inclusivo y ético.</w:t>
      </w:r>
    </w:p>
    <w:p w14:paraId="2D0DA4ED" w14:textId="77777777" w:rsidR="00036E65" w:rsidRPr="00351073" w:rsidRDefault="00036E65" w:rsidP="00351073">
      <w:pPr>
        <w:spacing w:after="0" w:line="360" w:lineRule="auto"/>
        <w:jc w:val="both"/>
        <w:rPr>
          <w:rFonts w:cs="Arial"/>
          <w:sz w:val="24"/>
          <w:szCs w:val="24"/>
        </w:rPr>
      </w:pPr>
    </w:p>
    <w:p w14:paraId="5BEDC28F" w14:textId="5B5D6BF9" w:rsidR="00D71DEB" w:rsidRPr="00B46102" w:rsidRDefault="00190CC4" w:rsidP="00D71DEB">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D71DEB" w:rsidRPr="5EA548EB">
        <w:rPr>
          <w:rFonts w:cs="Arial"/>
          <w:sz w:val="24"/>
          <w:szCs w:val="24"/>
        </w:rPr>
        <w:t>José Alfonso Martínez Ramírez.</w:t>
      </w:r>
    </w:p>
    <w:p w14:paraId="15C7DE6A" w14:textId="6A38429A" w:rsidR="00780CA2" w:rsidRPr="00780CA2" w:rsidRDefault="00780CA2" w:rsidP="00780CA2">
      <w:pPr>
        <w:spacing w:after="0" w:line="360" w:lineRule="auto"/>
        <w:jc w:val="both"/>
        <w:rPr>
          <w:rFonts w:cs="Arial"/>
          <w:sz w:val="24"/>
          <w:szCs w:val="24"/>
        </w:rPr>
      </w:pPr>
      <w:r w:rsidRPr="00780CA2">
        <w:rPr>
          <w:rFonts w:cs="Arial"/>
          <w:sz w:val="24"/>
          <w:szCs w:val="24"/>
        </w:rPr>
        <w:t xml:space="preserve">Durante el desarrollo del proyecto, uno de los aspectos más relevantes fue la necesidad de tomar decisiones con implicaciones tanto técnicas como éticas. Entre las principales decisiones estuvo la elección de los modelos y la metodología utilizada para el backtesting. Estas elecciones no solo respondieron a la necesidad de precisión técnica, sino también a un compromiso ético por garantizar que las herramientas desarrolladas fueran confiables </w:t>
      </w:r>
      <w:r w:rsidR="00872BEE">
        <w:rPr>
          <w:rFonts w:cs="Arial"/>
          <w:sz w:val="24"/>
          <w:szCs w:val="24"/>
        </w:rPr>
        <w:t>(dentro de lo que se puede afirmar)</w:t>
      </w:r>
      <w:r w:rsidRPr="00780CA2">
        <w:rPr>
          <w:rFonts w:cs="Arial"/>
          <w:sz w:val="24"/>
          <w:szCs w:val="24"/>
        </w:rPr>
        <w:t xml:space="preserve"> y pudieran proporcionar resultados útiles para los usuarios. </w:t>
      </w:r>
      <w:r w:rsidR="00C924C3">
        <w:rPr>
          <w:rFonts w:cs="Arial"/>
          <w:sz w:val="24"/>
          <w:szCs w:val="24"/>
        </w:rPr>
        <w:t>A</w:t>
      </w:r>
      <w:r w:rsidRPr="00780CA2">
        <w:rPr>
          <w:rFonts w:cs="Arial"/>
          <w:sz w:val="24"/>
          <w:szCs w:val="24"/>
        </w:rPr>
        <w:t>seguramos de validar cada paso con métricas rigurosas para evitar cualquier sesgo que pudiera afectar la objetividad del modelo.</w:t>
      </w:r>
    </w:p>
    <w:p w14:paraId="012C3A31" w14:textId="6CD48A64" w:rsidR="00780CA2" w:rsidRPr="00780CA2" w:rsidRDefault="00780CA2" w:rsidP="00780CA2">
      <w:pPr>
        <w:spacing w:after="0" w:line="360" w:lineRule="auto"/>
        <w:jc w:val="both"/>
        <w:rPr>
          <w:rFonts w:cs="Arial"/>
          <w:sz w:val="24"/>
          <w:szCs w:val="24"/>
        </w:rPr>
      </w:pPr>
      <w:r w:rsidRPr="00780CA2">
        <w:rPr>
          <w:rFonts w:cs="Arial"/>
          <w:sz w:val="24"/>
          <w:szCs w:val="24"/>
        </w:rPr>
        <w:lastRenderedPageBreak/>
        <w:t>La experiencia nos invita a reflexionar sobre el impacto que tienen nuestras decisiones en el bienestar de los futuros usuarios de nuestras estrategias. En el caso de este proyecto, aunque trabajamos con datos históricos y simulaciones, comprendimos que detrás de cada estrategia de inversión hay personas y organizaciones que confían en que estas herramientas les ayuden a gestionar su patrimonio y minimizar riesgos. Este reconocimiento nos motiva a actuar con un alto sentido de responsabilidad, asegurándonos de que nuestras propuestas sean transparentes, éticas y centradas en el beneficio de la sociedad.</w:t>
      </w:r>
      <w:r w:rsidR="008B7578">
        <w:rPr>
          <w:rFonts w:cs="Arial"/>
          <w:sz w:val="24"/>
          <w:szCs w:val="24"/>
        </w:rPr>
        <w:t xml:space="preserve">   </w:t>
      </w:r>
    </w:p>
    <w:p w14:paraId="6E978EEC" w14:textId="32F8398D" w:rsidR="00780CA2" w:rsidRPr="00780CA2" w:rsidRDefault="00190CC4" w:rsidP="00780CA2">
      <w:pPr>
        <w:spacing w:after="0" w:line="360" w:lineRule="auto"/>
        <w:jc w:val="both"/>
        <w:rPr>
          <w:rFonts w:cs="Arial"/>
          <w:sz w:val="24"/>
          <w:szCs w:val="24"/>
        </w:rPr>
      </w:pPr>
      <w:r>
        <w:rPr>
          <w:rFonts w:cs="Arial"/>
          <w:sz w:val="24"/>
          <w:szCs w:val="24"/>
        </w:rPr>
        <w:t>E</w:t>
      </w:r>
      <w:r w:rsidR="00780CA2" w:rsidRPr="00780CA2">
        <w:rPr>
          <w:rFonts w:cs="Arial"/>
          <w:sz w:val="24"/>
          <w:szCs w:val="24"/>
        </w:rPr>
        <w:t xml:space="preserve">ste proyecto refuerza la manera en que </w:t>
      </w:r>
      <w:r w:rsidR="00C96BD0">
        <w:rPr>
          <w:rFonts w:cs="Arial"/>
          <w:sz w:val="24"/>
          <w:szCs w:val="24"/>
        </w:rPr>
        <w:t>entendemos</w:t>
      </w:r>
      <w:r w:rsidR="00780CA2" w:rsidRPr="00780CA2">
        <w:rPr>
          <w:rFonts w:cs="Arial"/>
          <w:sz w:val="24"/>
          <w:szCs w:val="24"/>
        </w:rPr>
        <w:t xml:space="preserve"> nuestra profesión: como un medio para aportar valor tanto a nivel técnico como social. Después de esta experiencia, me queda claro que ejerceré mi profesión no solo con un enfoque en la optimización financiera</w:t>
      </w:r>
      <w:r w:rsidR="00FE6023">
        <w:rPr>
          <w:rFonts w:cs="Arial"/>
          <w:sz w:val="24"/>
          <w:szCs w:val="24"/>
        </w:rPr>
        <w:t xml:space="preserve"> (con las oportunidades laborales que me estoy abriendo en mi actual trabajo en GBM)</w:t>
      </w:r>
      <w:r w:rsidR="00780CA2" w:rsidRPr="00780CA2">
        <w:rPr>
          <w:rFonts w:cs="Arial"/>
          <w:sz w:val="24"/>
          <w:szCs w:val="24"/>
        </w:rPr>
        <w:t>, sino también con una visión que considere el impacto social de cada decisión. Este aprendizaje me lleva a un compromiso renovado de desarrollar herramientas y estrategias que no solo sean eficaces, sino que también promuevan equidad y sostenibilidad en el ámbito financiero.</w:t>
      </w:r>
    </w:p>
    <w:p w14:paraId="3E0139BD" w14:textId="77777777" w:rsidR="00190CC4" w:rsidRPr="00780CA2" w:rsidRDefault="00190CC4" w:rsidP="00780CA2">
      <w:pPr>
        <w:spacing w:after="0" w:line="360" w:lineRule="auto"/>
        <w:jc w:val="both"/>
        <w:rPr>
          <w:rFonts w:cs="Arial"/>
          <w:sz w:val="24"/>
          <w:szCs w:val="24"/>
        </w:rPr>
      </w:pPr>
    </w:p>
    <w:p w14:paraId="4B4DBECA" w14:textId="7282E931" w:rsidR="00D71DEB" w:rsidRPr="00B46102" w:rsidRDefault="00190CC4" w:rsidP="00D71DEB">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D71DEB" w:rsidRPr="5EA548EB">
        <w:rPr>
          <w:rFonts w:cs="Arial"/>
          <w:sz w:val="24"/>
          <w:szCs w:val="24"/>
        </w:rPr>
        <w:t xml:space="preserve">Juan Antonio </w:t>
      </w:r>
      <w:proofErr w:type="spellStart"/>
      <w:r w:rsidR="00D71DEB" w:rsidRPr="5EA548EB">
        <w:rPr>
          <w:rFonts w:cs="Arial"/>
          <w:sz w:val="24"/>
          <w:szCs w:val="24"/>
        </w:rPr>
        <w:t>Mugica</w:t>
      </w:r>
      <w:proofErr w:type="spellEnd"/>
      <w:r w:rsidR="00D71DEB" w:rsidRPr="5EA548EB">
        <w:rPr>
          <w:rFonts w:cs="Arial"/>
          <w:sz w:val="24"/>
          <w:szCs w:val="24"/>
        </w:rPr>
        <w:t xml:space="preserve"> </w:t>
      </w:r>
      <w:proofErr w:type="spellStart"/>
      <w:r w:rsidR="00D71DEB" w:rsidRPr="5EA548EB">
        <w:rPr>
          <w:rFonts w:cs="Arial"/>
          <w:sz w:val="24"/>
          <w:szCs w:val="24"/>
        </w:rPr>
        <w:t>Liparoli</w:t>
      </w:r>
      <w:proofErr w:type="spellEnd"/>
      <w:r w:rsidR="00D71DEB" w:rsidRPr="5EA548EB">
        <w:rPr>
          <w:rFonts w:cs="Arial"/>
          <w:sz w:val="24"/>
          <w:szCs w:val="24"/>
        </w:rPr>
        <w:t>.</w:t>
      </w:r>
    </w:p>
    <w:p w14:paraId="056FF8BE" w14:textId="58C805BA" w:rsidR="004048A8" w:rsidRPr="004048A8" w:rsidRDefault="004048A8" w:rsidP="004048A8">
      <w:pPr>
        <w:pStyle w:val="NormalWeb"/>
        <w:spacing w:line="360" w:lineRule="auto"/>
        <w:jc w:val="both"/>
        <w:rPr>
          <w:del w:id="42" w:author="MUGICA LIPAROLI, JUAN ANTONIO" w:date="2024-11-20T23:54:00Z" w16du:dateUtc="2024-11-21T05:54:00Z"/>
          <w:rFonts w:asciiTheme="minorHAnsi" w:hAnsiTheme="minorHAnsi" w:cstheme="minorHAnsi"/>
        </w:rPr>
      </w:pPr>
      <w:r w:rsidRPr="004048A8">
        <w:rPr>
          <w:rFonts w:asciiTheme="minorHAnsi" w:hAnsiTheme="minorHAnsi" w:cstheme="minorHAnsi"/>
        </w:rPr>
        <w:t>El desarrollo de este proyecto a lo largo del semestre me permitió explorar una metodología innovadora que amplió mi perspectiva personal, académica y profesional. A través de técnicas distintas a las tradicionales en el ámbito financiero, profundicé en disciplinas como la economía, el análisis de mercados, las estrategias de inversión y la programación de modelos predictivos. Este enfoque integral fortaleció mis habilidades técnicas y mi capacidad de colaboración.</w:t>
      </w:r>
      <w:ins w:id="43" w:author="MUGICA LIPAROLI, JUAN ANTONIO" w:date="2024-11-20T23:54:00Z" w16du:dateUtc="2024-11-21T05:54:00Z">
        <w:r w:rsidR="00F71432">
          <w:rPr>
            <w:rFonts w:asciiTheme="minorHAnsi" w:hAnsiTheme="minorHAnsi" w:cstheme="minorHAnsi"/>
          </w:rPr>
          <w:t xml:space="preserve"> </w:t>
        </w:r>
      </w:ins>
    </w:p>
    <w:p w14:paraId="33A64F4A" w14:textId="6FBCC5DA" w:rsidR="004048A8" w:rsidRPr="004048A8" w:rsidRDefault="004048A8" w:rsidP="004048A8">
      <w:pPr>
        <w:pStyle w:val="NormalWeb"/>
        <w:spacing w:line="360" w:lineRule="auto"/>
        <w:jc w:val="both"/>
        <w:rPr>
          <w:del w:id="44" w:author="MUGICA LIPAROLI, JUAN ANTONIO" w:date="2024-11-20T23:54:00Z" w16du:dateUtc="2024-11-21T05:54:00Z"/>
          <w:rFonts w:asciiTheme="minorHAnsi" w:hAnsiTheme="minorHAnsi" w:cstheme="minorHAnsi"/>
        </w:rPr>
      </w:pPr>
      <w:r w:rsidRPr="004048A8">
        <w:rPr>
          <w:rFonts w:asciiTheme="minorHAnsi" w:hAnsiTheme="minorHAnsi" w:cstheme="minorHAnsi"/>
        </w:rPr>
        <w:t xml:space="preserve">El proceso incluyó etapas clave como la investigación independiente, la formación de equipos, la implementación de estrategias y la retroalimentación constante, lo que fomentó un desarrollo equilibrado tanto individual como colectivo. Además, este proyecto me </w:t>
      </w:r>
      <w:r w:rsidRPr="004048A8">
        <w:rPr>
          <w:rFonts w:asciiTheme="minorHAnsi" w:hAnsiTheme="minorHAnsi" w:cstheme="minorHAnsi"/>
        </w:rPr>
        <w:lastRenderedPageBreak/>
        <w:t>demostró que la creatividad, combinada con fundamentos sólidos, puede abrir nuevas oportunidades de innovación.</w:t>
      </w:r>
      <w:ins w:id="45" w:author="MUGICA LIPAROLI, JUAN ANTONIO" w:date="2024-11-20T23:54:00Z" w16du:dateUtc="2024-11-21T05:54:00Z">
        <w:r w:rsidR="00F71432">
          <w:rPr>
            <w:rFonts w:asciiTheme="minorHAnsi" w:hAnsiTheme="minorHAnsi" w:cstheme="minorHAnsi"/>
          </w:rPr>
          <w:t xml:space="preserve"> </w:t>
        </w:r>
      </w:ins>
    </w:p>
    <w:p w14:paraId="0E3CA18D" w14:textId="77777777" w:rsidR="004048A8" w:rsidRPr="004048A8" w:rsidRDefault="004048A8" w:rsidP="00F71432">
      <w:pPr>
        <w:pStyle w:val="NormalWeb"/>
        <w:spacing w:line="360" w:lineRule="auto"/>
        <w:jc w:val="both"/>
        <w:rPr>
          <w:rFonts w:asciiTheme="minorHAnsi" w:hAnsiTheme="minorHAnsi" w:cstheme="minorHAnsi"/>
        </w:rPr>
        <w:pPrChange w:id="46" w:author="MUGICA LIPAROLI, JUAN ANTONIO" w:date="2024-11-20T23:54:00Z" w16du:dateUtc="2024-11-21T05:54:00Z">
          <w:pPr>
            <w:pStyle w:val="NormalWeb"/>
            <w:numPr>
              <w:numId w:val="2"/>
            </w:numPr>
            <w:spacing w:line="360" w:lineRule="auto"/>
            <w:ind w:left="720" w:hanging="360"/>
            <w:jc w:val="both"/>
          </w:pPr>
        </w:pPrChange>
      </w:pPr>
      <w:r w:rsidRPr="004048A8">
        <w:rPr>
          <w:rFonts w:asciiTheme="minorHAnsi" w:hAnsiTheme="minorHAnsi" w:cstheme="minorHAnsi"/>
        </w:rPr>
        <w:t>Más allá del ámbito técnico, reflexiono sobre cómo los aprendizajes adquiridos pueden aplicarse en la vida diaria. Este proyecto reafirmó dos lecciones principales: primero, el conocimiento fundamentado es clave para generar resultados de calidad que hablen por sí mismos; segundo, el éxito a largo plazo depende de trabajar en equipo y rodearse de mentores que impulsen el crecimiento. En definitiva, este ejercicio me enseñó que el aprendizaje multidisciplinario y colaborativo es esencial para generar impactos positivos y sostenibles.</w:t>
      </w:r>
    </w:p>
    <w:p w14:paraId="56DBD872" w14:textId="7D0C78E6" w:rsidR="00C553E5" w:rsidRPr="00C553E5" w:rsidRDefault="00C553E5" w:rsidP="00C553E5">
      <w:pPr>
        <w:spacing w:after="0" w:line="360" w:lineRule="auto"/>
        <w:jc w:val="both"/>
        <w:rPr>
          <w:ins w:id="47" w:author="MARTINEZ RAMIREZ, JOSE ALFONSO" w:date="2024-11-20T23:53:00Z" w16du:dateUtc="2024-11-21T05:53:00Z"/>
          <w:rFonts w:cs="Arial"/>
          <w:sz w:val="24"/>
          <w:szCs w:val="24"/>
        </w:rPr>
      </w:pPr>
    </w:p>
    <w:p w14:paraId="292CC2EF" w14:textId="77777777" w:rsidR="00EA29E7" w:rsidRPr="00C553E5" w:rsidRDefault="00EA29E7" w:rsidP="00C553E5">
      <w:pPr>
        <w:spacing w:after="0" w:line="360" w:lineRule="auto"/>
        <w:jc w:val="both"/>
        <w:rPr>
          <w:rFonts w:cs="Arial"/>
          <w:sz w:val="24"/>
          <w:szCs w:val="24"/>
        </w:rPr>
      </w:pPr>
    </w:p>
    <w:p w14:paraId="1CC2FAF4" w14:textId="71EC76E7" w:rsidR="5F0094DF" w:rsidRDefault="00190CC4" w:rsidP="1E463966">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D71DEB" w:rsidRPr="5EA548EB">
        <w:rPr>
          <w:rFonts w:cs="Arial"/>
          <w:sz w:val="24"/>
          <w:szCs w:val="24"/>
        </w:rPr>
        <w:t>Óscar Uriel Alvarado Garnica.</w:t>
      </w:r>
      <w:r w:rsidR="008B7578">
        <w:rPr>
          <w:rFonts w:cs="Arial"/>
          <w:sz w:val="24"/>
          <w:szCs w:val="24"/>
        </w:rPr>
        <w:t xml:space="preserve">   </w:t>
      </w:r>
      <w:r w:rsidR="0053666B" w:rsidRPr="136D2D71">
        <w:rPr>
          <w:rFonts w:cs="Arial"/>
          <w:sz w:val="24"/>
          <w:szCs w:val="24"/>
        </w:rPr>
        <w:t xml:space="preserve"> </w:t>
      </w:r>
    </w:p>
    <w:p w14:paraId="1E6AD5C4" w14:textId="24F5437B" w:rsidR="5C5838FD" w:rsidRDefault="5C5838FD" w:rsidP="26DC1A7F">
      <w:pPr>
        <w:spacing w:after="0" w:line="360" w:lineRule="auto"/>
        <w:jc w:val="both"/>
        <w:rPr>
          <w:rFonts w:cs="Arial"/>
          <w:sz w:val="24"/>
          <w:szCs w:val="24"/>
        </w:rPr>
      </w:pPr>
      <w:r w:rsidRPr="0F86716A">
        <w:rPr>
          <w:rFonts w:cs="Arial"/>
          <w:sz w:val="24"/>
          <w:szCs w:val="24"/>
        </w:rPr>
        <w:t>El desarrollo de este PAP a lo largo del semestre me ha permitido aprender una metodología completamente nueva e innovado</w:t>
      </w:r>
      <w:r w:rsidR="02E1EFED" w:rsidRPr="0F86716A">
        <w:rPr>
          <w:rFonts w:cs="Arial"/>
          <w:sz w:val="24"/>
          <w:szCs w:val="24"/>
        </w:rPr>
        <w:t>ra para mi desarrollo personal, académico y profesional. Con técnicas distintas a lo que se usa en el mundo de las finanzas, ampliando así mi conocimiento como ingeniero financiero. Es un proyecto que me permitió adentrarme en distintas disciplinas, desde la economía, en el</w:t>
      </w:r>
      <w:r w:rsidR="744B92FC" w:rsidRPr="0F86716A">
        <w:rPr>
          <w:rFonts w:cs="Arial"/>
          <w:sz w:val="24"/>
          <w:szCs w:val="24"/>
        </w:rPr>
        <w:t xml:space="preserve"> ciclo del mercado y sus tendencias, las finanzas con la implementación de una estrategia de inversión, ponderando un portafolio en base a una lógica previamente razonada, hasta la creación y programación de modelos que permitan predecir </w:t>
      </w:r>
      <w:r w:rsidR="47A7665B" w:rsidRPr="0F86716A">
        <w:rPr>
          <w:rFonts w:cs="Arial"/>
          <w:sz w:val="24"/>
          <w:szCs w:val="24"/>
        </w:rPr>
        <w:t xml:space="preserve">ciertas características, para poder obtener buenos resultados. La metodología propuesta por mis </w:t>
      </w:r>
      <w:r w:rsidR="63E23661" w:rsidRPr="0F86716A">
        <w:rPr>
          <w:rFonts w:cs="Arial"/>
          <w:sz w:val="24"/>
          <w:szCs w:val="24"/>
        </w:rPr>
        <w:t>profesores</w:t>
      </w:r>
      <w:r w:rsidR="47A7665B" w:rsidRPr="0F86716A">
        <w:rPr>
          <w:rFonts w:cs="Arial"/>
          <w:sz w:val="24"/>
          <w:szCs w:val="24"/>
        </w:rPr>
        <w:t xml:space="preserve"> me permitió desarrollarme en habilidades fundamentales para mi </w:t>
      </w:r>
      <w:r w:rsidR="54C56B4B" w:rsidRPr="0F86716A">
        <w:rPr>
          <w:rFonts w:cs="Arial"/>
          <w:sz w:val="24"/>
          <w:szCs w:val="24"/>
        </w:rPr>
        <w:t>crecimiento</w:t>
      </w:r>
      <w:r w:rsidR="550393E0" w:rsidRPr="0F86716A">
        <w:rPr>
          <w:rFonts w:cs="Arial"/>
          <w:sz w:val="24"/>
          <w:szCs w:val="24"/>
        </w:rPr>
        <w:t>, con múltiples etapas como la búsqueda de información por mi cuenta, la organización y formación de un equipo de trabajo, el estudio y desarrollo de metodologías propuestas y la retroalimentación y acompañamiento constante. Esto permitió un desarrollo completo desde lo in</w:t>
      </w:r>
      <w:r w:rsidR="3969E1A6" w:rsidRPr="0F86716A">
        <w:rPr>
          <w:rFonts w:cs="Arial"/>
          <w:sz w:val="24"/>
          <w:szCs w:val="24"/>
        </w:rPr>
        <w:t xml:space="preserve">dividual hasta lo colectivo. El desarrollo de una metodología nueva me permite entender que siempre se puede innovar y buscar una </w:t>
      </w:r>
      <w:r w:rsidR="3969E1A6" w:rsidRPr="0F86716A">
        <w:rPr>
          <w:rFonts w:cs="Arial"/>
          <w:sz w:val="24"/>
          <w:szCs w:val="24"/>
        </w:rPr>
        <w:lastRenderedPageBreak/>
        <w:t xml:space="preserve">alternativa diferente. Un poco de creatividad y una base sólida de sustento es lo que se necesita. </w:t>
      </w:r>
    </w:p>
    <w:p w14:paraId="0AE4DF97" w14:textId="6DC83C79" w:rsidR="3969E1A6" w:rsidRDefault="3969E1A6" w:rsidP="0F86716A">
      <w:pPr>
        <w:spacing w:after="0" w:line="360" w:lineRule="auto"/>
        <w:jc w:val="both"/>
        <w:rPr>
          <w:rFonts w:cs="Arial"/>
          <w:sz w:val="24"/>
          <w:szCs w:val="24"/>
        </w:rPr>
      </w:pPr>
      <w:r w:rsidRPr="592CB8E5">
        <w:rPr>
          <w:rFonts w:cs="Arial"/>
          <w:sz w:val="24"/>
          <w:szCs w:val="24"/>
        </w:rPr>
        <w:t xml:space="preserve">Reflexionando de una forma más personal, fuera de las finanzas o la economía, un proyecto multidisciplinario como este, me </w:t>
      </w:r>
      <w:r w:rsidRPr="6A80CE78">
        <w:rPr>
          <w:rFonts w:cs="Arial"/>
          <w:sz w:val="24"/>
          <w:szCs w:val="24"/>
        </w:rPr>
        <w:t xml:space="preserve">permitió darme cuenta </w:t>
      </w:r>
      <w:r w:rsidR="6D1DA4EA" w:rsidRPr="1B74C3D6">
        <w:rPr>
          <w:rFonts w:cs="Arial"/>
          <w:sz w:val="24"/>
          <w:szCs w:val="24"/>
        </w:rPr>
        <w:t xml:space="preserve">de </w:t>
      </w:r>
      <w:r w:rsidRPr="6A80CE78">
        <w:rPr>
          <w:rFonts w:cs="Arial"/>
          <w:sz w:val="24"/>
          <w:szCs w:val="24"/>
        </w:rPr>
        <w:t xml:space="preserve">que estos conocimientos pueden ser </w:t>
      </w:r>
      <w:r w:rsidRPr="13652351">
        <w:rPr>
          <w:rFonts w:cs="Arial"/>
          <w:sz w:val="24"/>
          <w:szCs w:val="24"/>
        </w:rPr>
        <w:t xml:space="preserve">aplicados a la vida cotidiana. Como personas, necesitamos </w:t>
      </w:r>
      <w:r w:rsidR="0BB6FA4A" w:rsidRPr="13652351">
        <w:rPr>
          <w:rFonts w:cs="Arial"/>
          <w:sz w:val="24"/>
          <w:szCs w:val="24"/>
        </w:rPr>
        <w:t xml:space="preserve">enriquecernos de </w:t>
      </w:r>
      <w:r w:rsidR="5606FBAE" w:rsidRPr="1B74C3D6">
        <w:rPr>
          <w:rFonts w:cs="Arial"/>
          <w:sz w:val="24"/>
          <w:szCs w:val="24"/>
        </w:rPr>
        <w:t>distintos</w:t>
      </w:r>
      <w:r w:rsidR="0BB6FA4A" w:rsidRPr="13652351">
        <w:rPr>
          <w:rFonts w:cs="Arial"/>
          <w:sz w:val="24"/>
          <w:szCs w:val="24"/>
        </w:rPr>
        <w:t xml:space="preserve"> ramos y buscar ayuda </w:t>
      </w:r>
      <w:r w:rsidR="0BB6FA4A" w:rsidRPr="7777F379">
        <w:rPr>
          <w:rFonts w:cs="Arial"/>
          <w:sz w:val="24"/>
          <w:szCs w:val="24"/>
        </w:rPr>
        <w:t>de otras personas</w:t>
      </w:r>
      <w:r w:rsidR="0BB6FA4A" w:rsidRPr="0628B567">
        <w:rPr>
          <w:rFonts w:cs="Arial"/>
          <w:sz w:val="24"/>
          <w:szCs w:val="24"/>
        </w:rPr>
        <w:t xml:space="preserve">, para podres lograr </w:t>
      </w:r>
      <w:r w:rsidR="0BB6FA4A" w:rsidRPr="0B028C69">
        <w:rPr>
          <w:rFonts w:cs="Arial"/>
          <w:sz w:val="24"/>
          <w:szCs w:val="24"/>
        </w:rPr>
        <w:t xml:space="preserve">impactos más grandes y </w:t>
      </w:r>
      <w:r w:rsidR="0BB6FA4A" w:rsidRPr="3D29F426">
        <w:rPr>
          <w:rFonts w:cs="Arial"/>
          <w:sz w:val="24"/>
          <w:szCs w:val="24"/>
        </w:rPr>
        <w:t xml:space="preserve">positivos en la </w:t>
      </w:r>
      <w:r w:rsidR="0BB6FA4A" w:rsidRPr="1B74C3D6">
        <w:rPr>
          <w:rFonts w:cs="Arial"/>
          <w:sz w:val="24"/>
          <w:szCs w:val="24"/>
        </w:rPr>
        <w:t>sociedad</w:t>
      </w:r>
      <w:r w:rsidR="2C96B511" w:rsidRPr="14779562">
        <w:rPr>
          <w:rFonts w:cs="Arial"/>
          <w:sz w:val="24"/>
          <w:szCs w:val="24"/>
        </w:rPr>
        <w:t xml:space="preserve">. Hay dos aprendizajes principales con los que me quedo. El primero es que el conocimiento es poder. </w:t>
      </w:r>
      <w:r w:rsidR="2C96B511" w:rsidRPr="248E98AA">
        <w:rPr>
          <w:rFonts w:cs="Arial"/>
          <w:sz w:val="24"/>
          <w:szCs w:val="24"/>
        </w:rPr>
        <w:t xml:space="preserve">Sustentar las cosas es lo mejor que puedes hacer, porque cuando haces un trabajo </w:t>
      </w:r>
      <w:r w:rsidR="21ABAFD5" w:rsidRPr="474B4DA0">
        <w:rPr>
          <w:rFonts w:cs="Arial"/>
          <w:sz w:val="24"/>
          <w:szCs w:val="24"/>
        </w:rPr>
        <w:t xml:space="preserve">bueno y de calidad, las cosas hablan por </w:t>
      </w:r>
      <w:r w:rsidR="21ABAFD5" w:rsidRPr="5B29C0CD">
        <w:rPr>
          <w:rFonts w:cs="Arial"/>
          <w:sz w:val="24"/>
          <w:szCs w:val="24"/>
        </w:rPr>
        <w:t>sí</w:t>
      </w:r>
      <w:r w:rsidR="21ABAFD5" w:rsidRPr="41D7EBD6">
        <w:rPr>
          <w:rFonts w:cs="Arial"/>
          <w:sz w:val="24"/>
          <w:szCs w:val="24"/>
        </w:rPr>
        <w:t xml:space="preserve"> solas. El segundo es que</w:t>
      </w:r>
      <w:r w:rsidR="21ABAFD5" w:rsidRPr="5B29C0CD">
        <w:rPr>
          <w:rFonts w:cs="Arial"/>
          <w:sz w:val="24"/>
          <w:szCs w:val="24"/>
        </w:rPr>
        <w:t>,</w:t>
      </w:r>
      <w:r w:rsidR="21ABAFD5" w:rsidRPr="41D7EBD6">
        <w:rPr>
          <w:rFonts w:cs="Arial"/>
          <w:sz w:val="24"/>
          <w:szCs w:val="24"/>
        </w:rPr>
        <w:t xml:space="preserve"> para poder llegar más lejos, es necesario rodearte de un buen equipo de trabajo, así como </w:t>
      </w:r>
      <w:r w:rsidR="21ABAFD5" w:rsidRPr="513F70D4">
        <w:rPr>
          <w:rFonts w:cs="Arial"/>
          <w:sz w:val="24"/>
          <w:szCs w:val="24"/>
        </w:rPr>
        <w:t xml:space="preserve">buenos mentores. Si quieres llegar rápido ve solo, si quieres llegar lejos ve </w:t>
      </w:r>
      <w:r w:rsidR="21ABAFD5" w:rsidRPr="0014F3FB">
        <w:rPr>
          <w:rFonts w:cs="Arial"/>
          <w:sz w:val="24"/>
          <w:szCs w:val="24"/>
        </w:rPr>
        <w:t>acompañado</w:t>
      </w:r>
      <w:r w:rsidR="21ABAFD5" w:rsidRPr="5B29C0CD">
        <w:rPr>
          <w:rFonts w:cs="Arial"/>
          <w:sz w:val="24"/>
          <w:szCs w:val="24"/>
        </w:rPr>
        <w:t>.</w:t>
      </w:r>
    </w:p>
    <w:p w14:paraId="6985690D" w14:textId="77777777" w:rsidR="008A6FCC" w:rsidRPr="00CB1F0E" w:rsidRDefault="008A6FCC" w:rsidP="008A6FCC">
      <w:pPr>
        <w:spacing w:after="0" w:line="360" w:lineRule="auto"/>
        <w:jc w:val="both"/>
      </w:pPr>
    </w:p>
    <w:p w14:paraId="5C052CCC" w14:textId="77777777" w:rsidR="004642EA" w:rsidRPr="00F02890" w:rsidRDefault="004642EA" w:rsidP="004642EA">
      <w:pPr>
        <w:pStyle w:val="ListParagraph"/>
        <w:numPr>
          <w:ilvl w:val="0"/>
          <w:numId w:val="2"/>
        </w:numPr>
        <w:spacing w:after="0" w:line="360" w:lineRule="auto"/>
        <w:jc w:val="both"/>
        <w:rPr>
          <w:rFonts w:cs="Arial"/>
          <w:sz w:val="24"/>
          <w:szCs w:val="24"/>
        </w:rPr>
      </w:pPr>
      <w:r w:rsidRPr="00F02890">
        <w:rPr>
          <w:rFonts w:cs="Arial"/>
          <w:sz w:val="24"/>
          <w:szCs w:val="24"/>
        </w:rPr>
        <w:t>Aprendizajes en lo personal</w:t>
      </w:r>
    </w:p>
    <w:p w14:paraId="4D947044" w14:textId="77777777" w:rsidR="004642EA" w:rsidRPr="00F02890" w:rsidRDefault="004642EA" w:rsidP="004642EA">
      <w:pPr>
        <w:spacing w:line="360" w:lineRule="auto"/>
        <w:ind w:left="708"/>
        <w:jc w:val="both"/>
        <w:rPr>
          <w:del w:id="48" w:author="MARTINEZ RAMIREZ, JOSE ALFONSO" w:date="2024-11-20T23:56:00Z" w16du:dateUtc="2024-11-21T05:56:00Z"/>
          <w:rFonts w:cs="Arial"/>
          <w:lang w:eastAsia="es-MX"/>
        </w:rPr>
      </w:pPr>
      <w:del w:id="49" w:author="MARTINEZ RAMIREZ, JOSE ALFONSO" w:date="2024-11-20T23:56:00Z" w16du:dateUtc="2024-11-21T05:56:00Z">
        <w:r w:rsidRPr="00F02890">
          <w:rPr>
            <w:rFonts w:cs="Arial"/>
            <w:lang w:eastAsia="es-MX"/>
          </w:rPr>
          <w:delText xml:space="preserve">[Reflexión de lo que la experiencia ha aportado en y para tu vida. </w:delText>
        </w:r>
      </w:del>
    </w:p>
    <w:p w14:paraId="52A3B898" w14:textId="77777777" w:rsidR="004642EA" w:rsidRPr="00F02890" w:rsidRDefault="004642EA" w:rsidP="004642EA">
      <w:pPr>
        <w:pStyle w:val="ListParagraph"/>
        <w:numPr>
          <w:ilvl w:val="0"/>
          <w:numId w:val="3"/>
        </w:numPr>
        <w:spacing w:after="0" w:line="360" w:lineRule="auto"/>
        <w:jc w:val="both"/>
        <w:rPr>
          <w:del w:id="50" w:author="MARTINEZ RAMIREZ, JOSE ALFONSO" w:date="2024-11-20T23:56:00Z" w16du:dateUtc="2024-11-21T05:56:00Z"/>
          <w:rFonts w:cs="Arial"/>
          <w:sz w:val="24"/>
          <w:szCs w:val="24"/>
        </w:rPr>
      </w:pPr>
      <w:del w:id="51" w:author="MARTINEZ RAMIREZ, JOSE ALFONSO" w:date="2024-11-20T23:56:00Z" w16du:dateUtc="2024-11-21T05:56:00Z">
        <w:r w:rsidRPr="00F02890">
          <w:rPr>
            <w:rFonts w:cs="Arial"/>
            <w:sz w:val="24"/>
            <w:szCs w:val="24"/>
          </w:rPr>
          <w:delText>¿El PAP qué me dio para conocerme a mí?</w:delText>
        </w:r>
      </w:del>
    </w:p>
    <w:p w14:paraId="6DED7B87" w14:textId="77777777" w:rsidR="004642EA" w:rsidRPr="00F02890" w:rsidRDefault="004642EA" w:rsidP="004642EA">
      <w:pPr>
        <w:pStyle w:val="ListParagraph"/>
        <w:numPr>
          <w:ilvl w:val="0"/>
          <w:numId w:val="3"/>
        </w:numPr>
        <w:spacing w:after="0" w:line="360" w:lineRule="auto"/>
        <w:jc w:val="both"/>
        <w:rPr>
          <w:del w:id="52" w:author="MARTINEZ RAMIREZ, JOSE ALFONSO" w:date="2024-11-20T23:56:00Z" w16du:dateUtc="2024-11-21T05:56:00Z"/>
          <w:rFonts w:cs="Arial"/>
          <w:sz w:val="24"/>
          <w:szCs w:val="24"/>
        </w:rPr>
      </w:pPr>
      <w:del w:id="53" w:author="MARTINEZ RAMIREZ, JOSE ALFONSO" w:date="2024-11-20T23:56:00Z" w16du:dateUtc="2024-11-21T05:56:00Z">
        <w:r w:rsidRPr="00F02890">
          <w:rPr>
            <w:rFonts w:cs="Arial"/>
            <w:sz w:val="24"/>
            <w:szCs w:val="24"/>
          </w:rPr>
          <w:delText>¿El PAP qué me dio para conocer y reconocer a la sociedad y a los otros?</w:delText>
        </w:r>
      </w:del>
    </w:p>
    <w:p w14:paraId="4AA8E1DA" w14:textId="77777777" w:rsidR="004642EA" w:rsidRPr="00F02890" w:rsidRDefault="004642EA" w:rsidP="004642EA">
      <w:pPr>
        <w:pStyle w:val="ListParagraph"/>
        <w:numPr>
          <w:ilvl w:val="0"/>
          <w:numId w:val="3"/>
        </w:numPr>
        <w:spacing w:after="0" w:line="360" w:lineRule="auto"/>
        <w:jc w:val="both"/>
        <w:rPr>
          <w:del w:id="54" w:author="MARTINEZ RAMIREZ, JOSE ALFONSO" w:date="2024-11-20T23:56:00Z" w16du:dateUtc="2024-11-21T05:56:00Z"/>
          <w:rFonts w:cs="Arial"/>
          <w:sz w:val="24"/>
          <w:szCs w:val="24"/>
        </w:rPr>
      </w:pPr>
      <w:del w:id="55" w:author="MARTINEZ RAMIREZ, JOSE ALFONSO" w:date="2024-11-20T23:56:00Z" w16du:dateUtc="2024-11-21T05:56:00Z">
        <w:r w:rsidRPr="00F02890">
          <w:rPr>
            <w:rFonts w:cs="Arial"/>
            <w:sz w:val="24"/>
            <w:szCs w:val="24"/>
          </w:rPr>
          <w:delText>¿Cómo me ayudó el PAP para aprender a convivir en la pluralidad y para la diversidad?</w:delText>
        </w:r>
      </w:del>
    </w:p>
    <w:p w14:paraId="4BED531E" w14:textId="42B5DB32" w:rsidR="004642EA" w:rsidRPr="00F02890" w:rsidRDefault="004642EA" w:rsidP="004642EA">
      <w:pPr>
        <w:pStyle w:val="ListParagraph"/>
        <w:numPr>
          <w:ilvl w:val="0"/>
          <w:numId w:val="3"/>
        </w:numPr>
        <w:spacing w:after="0" w:line="360" w:lineRule="auto"/>
        <w:jc w:val="both"/>
        <w:rPr>
          <w:del w:id="56" w:author="MARTINEZ RAMIREZ, JOSE ALFONSO" w:date="2024-11-20T23:56:00Z" w16du:dateUtc="2024-11-21T05:56:00Z"/>
          <w:rFonts w:cs="Arial"/>
          <w:sz w:val="24"/>
          <w:szCs w:val="24"/>
        </w:rPr>
      </w:pPr>
      <w:del w:id="57" w:author="MARTINEZ RAMIREZ, JOSE ALFONSO" w:date="2024-11-20T23:56:00Z" w16du:dateUtc="2024-11-21T05:56:00Z">
        <w:r w:rsidRPr="00F02890">
          <w:rPr>
            <w:rFonts w:cs="Arial"/>
            <w:sz w:val="24"/>
            <w:szCs w:val="24"/>
          </w:rPr>
          <w:delText>¿Qué apr</w:delText>
        </w:r>
        <w:r w:rsidR="00397245" w:rsidRPr="00F02890">
          <w:rPr>
            <w:rFonts w:cs="Arial"/>
            <w:sz w:val="24"/>
            <w:szCs w:val="24"/>
          </w:rPr>
          <w:delText>endí para mi proyecto de vida?]</w:delText>
        </w:r>
      </w:del>
    </w:p>
    <w:p w14:paraId="45964F62" w14:textId="77777777" w:rsidR="0051374E" w:rsidRDefault="0051374E" w:rsidP="0051374E">
      <w:pPr>
        <w:spacing w:after="0" w:line="360" w:lineRule="auto"/>
        <w:jc w:val="both"/>
        <w:rPr>
          <w:rFonts w:cs="Arial"/>
          <w:sz w:val="24"/>
          <w:szCs w:val="24"/>
        </w:rPr>
      </w:pPr>
    </w:p>
    <w:p w14:paraId="6F4275E8" w14:textId="5F28515A" w:rsidR="0051374E" w:rsidRDefault="00190CC4" w:rsidP="0051374E">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51374E" w:rsidRPr="00B46102">
        <w:rPr>
          <w:rFonts w:cs="Arial"/>
          <w:sz w:val="24"/>
          <w:szCs w:val="24"/>
        </w:rPr>
        <w:t>Diego Emilio Enriquez Nares.</w:t>
      </w:r>
    </w:p>
    <w:p w14:paraId="7B051CBA" w14:textId="0DFC0057" w:rsidR="00A66581" w:rsidRDefault="008E6F92" w:rsidP="00A66581">
      <w:pPr>
        <w:spacing w:after="0" w:line="360" w:lineRule="auto"/>
        <w:jc w:val="both"/>
        <w:rPr>
          <w:rFonts w:cs="Arial"/>
          <w:sz w:val="24"/>
          <w:szCs w:val="24"/>
        </w:rPr>
      </w:pPr>
      <w:r>
        <w:rPr>
          <w:rFonts w:cs="Arial"/>
          <w:sz w:val="24"/>
          <w:szCs w:val="24"/>
        </w:rPr>
        <w:t>Este PAP</w:t>
      </w:r>
      <w:r w:rsidR="00B7286F">
        <w:rPr>
          <w:rFonts w:cs="Arial"/>
          <w:sz w:val="24"/>
          <w:szCs w:val="24"/>
        </w:rPr>
        <w:t>,</w:t>
      </w:r>
      <w:r>
        <w:rPr>
          <w:rFonts w:cs="Arial"/>
          <w:sz w:val="24"/>
          <w:szCs w:val="24"/>
        </w:rPr>
        <w:t xml:space="preserve"> </w:t>
      </w:r>
      <w:r w:rsidR="00035BDC">
        <w:rPr>
          <w:rFonts w:cs="Arial"/>
          <w:sz w:val="24"/>
          <w:szCs w:val="24"/>
        </w:rPr>
        <w:t>la verdad es que</w:t>
      </w:r>
      <w:r w:rsidR="00B7286F">
        <w:rPr>
          <w:rFonts w:cs="Arial"/>
          <w:sz w:val="24"/>
          <w:szCs w:val="24"/>
        </w:rPr>
        <w:t xml:space="preserve">, </w:t>
      </w:r>
      <w:r w:rsidR="00035BDC">
        <w:rPr>
          <w:rFonts w:cs="Arial"/>
          <w:sz w:val="24"/>
          <w:szCs w:val="24"/>
        </w:rPr>
        <w:t>desde un principio</w:t>
      </w:r>
      <w:r w:rsidR="00B7286F">
        <w:rPr>
          <w:rFonts w:cs="Arial"/>
          <w:sz w:val="24"/>
          <w:szCs w:val="24"/>
        </w:rPr>
        <w:t xml:space="preserve">, </w:t>
      </w:r>
      <w:r w:rsidR="00035BDC">
        <w:rPr>
          <w:rFonts w:cs="Arial"/>
          <w:sz w:val="24"/>
          <w:szCs w:val="24"/>
        </w:rPr>
        <w:t>me impulsó</w:t>
      </w:r>
      <w:r w:rsidR="00B7286F">
        <w:rPr>
          <w:rFonts w:cs="Arial"/>
          <w:sz w:val="24"/>
          <w:szCs w:val="24"/>
        </w:rPr>
        <w:t xml:space="preserve"> </w:t>
      </w:r>
      <w:r w:rsidR="00035BDC">
        <w:rPr>
          <w:rFonts w:cs="Arial"/>
          <w:sz w:val="24"/>
          <w:szCs w:val="24"/>
        </w:rPr>
        <w:t>a adentrarme aún más en el ámbito financiero</w:t>
      </w:r>
      <w:r w:rsidR="00B7286F">
        <w:rPr>
          <w:rFonts w:cs="Arial"/>
          <w:sz w:val="24"/>
          <w:szCs w:val="24"/>
        </w:rPr>
        <w:t>, ya que</w:t>
      </w:r>
      <w:r w:rsidR="00393E02">
        <w:rPr>
          <w:rFonts w:cs="Arial"/>
          <w:sz w:val="24"/>
          <w:szCs w:val="24"/>
        </w:rPr>
        <w:t xml:space="preserve">, </w:t>
      </w:r>
      <w:r w:rsidR="00F937F3">
        <w:rPr>
          <w:rFonts w:cs="Arial"/>
          <w:sz w:val="24"/>
          <w:szCs w:val="24"/>
        </w:rPr>
        <w:t>aumentó</w:t>
      </w:r>
      <w:r w:rsidR="00393E02">
        <w:rPr>
          <w:rFonts w:cs="Arial"/>
          <w:sz w:val="24"/>
          <w:szCs w:val="24"/>
        </w:rPr>
        <w:t xml:space="preserve"> en mí ese gusto no sólo en el área de la programación (análisis y ciencia de datos), sino también, </w:t>
      </w:r>
      <w:r w:rsidR="00F937F3">
        <w:rPr>
          <w:rFonts w:cs="Arial"/>
          <w:sz w:val="24"/>
          <w:szCs w:val="24"/>
        </w:rPr>
        <w:t xml:space="preserve">despertó </w:t>
      </w:r>
      <w:r w:rsidR="007832D0">
        <w:rPr>
          <w:rFonts w:cs="Arial"/>
          <w:sz w:val="24"/>
          <w:szCs w:val="24"/>
        </w:rPr>
        <w:t xml:space="preserve">en mí </w:t>
      </w:r>
      <w:r w:rsidR="00393E02">
        <w:rPr>
          <w:rFonts w:cs="Arial"/>
          <w:sz w:val="24"/>
          <w:szCs w:val="24"/>
        </w:rPr>
        <w:t>el gusto o interés p</w:t>
      </w:r>
      <w:r w:rsidR="003B75AA">
        <w:rPr>
          <w:rFonts w:cs="Arial"/>
          <w:sz w:val="24"/>
          <w:szCs w:val="24"/>
        </w:rPr>
        <w:t xml:space="preserve">or </w:t>
      </w:r>
      <w:r w:rsidR="00A75529">
        <w:rPr>
          <w:rFonts w:cs="Arial"/>
          <w:sz w:val="24"/>
          <w:szCs w:val="24"/>
        </w:rPr>
        <w:t xml:space="preserve">aplicar </w:t>
      </w:r>
      <w:r w:rsidR="00133685">
        <w:rPr>
          <w:rFonts w:cs="Arial"/>
          <w:sz w:val="24"/>
          <w:szCs w:val="24"/>
        </w:rPr>
        <w:t xml:space="preserve">y relacionar esta área que ya venía desarrollando de a poco con </w:t>
      </w:r>
      <w:r w:rsidR="00FE2685">
        <w:rPr>
          <w:rFonts w:cs="Arial"/>
          <w:sz w:val="24"/>
          <w:szCs w:val="24"/>
        </w:rPr>
        <w:t>otra área como lo es la bursátil.</w:t>
      </w:r>
      <w:r w:rsidR="00BA05EE">
        <w:rPr>
          <w:rFonts w:cs="Arial"/>
          <w:sz w:val="24"/>
          <w:szCs w:val="24"/>
        </w:rPr>
        <w:t xml:space="preserve"> Por otro lado, este PAP</w:t>
      </w:r>
      <w:r w:rsidR="00B77C31">
        <w:rPr>
          <w:rFonts w:cs="Arial"/>
          <w:sz w:val="24"/>
          <w:szCs w:val="24"/>
        </w:rPr>
        <w:t>, continuó brindándome aprendizajes</w:t>
      </w:r>
      <w:r w:rsidR="00CB5177">
        <w:rPr>
          <w:rFonts w:cs="Arial"/>
          <w:sz w:val="24"/>
          <w:szCs w:val="24"/>
        </w:rPr>
        <w:t xml:space="preserve"> sobre lo que es trabajar en equipo y, a su vez, saber trabajar de manera autónoma</w:t>
      </w:r>
      <w:r w:rsidR="003C09E4">
        <w:rPr>
          <w:rFonts w:cs="Arial"/>
          <w:sz w:val="24"/>
          <w:szCs w:val="24"/>
        </w:rPr>
        <w:t xml:space="preserve">, es decir, </w:t>
      </w:r>
      <w:r w:rsidR="000D37BE">
        <w:rPr>
          <w:rFonts w:cs="Arial"/>
          <w:sz w:val="24"/>
          <w:szCs w:val="24"/>
        </w:rPr>
        <w:t xml:space="preserve">fue un esfuerzo </w:t>
      </w:r>
      <w:r w:rsidR="000D37BE">
        <w:rPr>
          <w:rFonts w:cs="Arial"/>
          <w:sz w:val="24"/>
          <w:szCs w:val="24"/>
        </w:rPr>
        <w:lastRenderedPageBreak/>
        <w:t xml:space="preserve">constante entre el ir trabajando de manera separada y estructurada </w:t>
      </w:r>
      <w:r w:rsidR="00F96908">
        <w:rPr>
          <w:rFonts w:cs="Arial"/>
          <w:sz w:val="24"/>
          <w:szCs w:val="24"/>
        </w:rPr>
        <w:t>individualmente,</w:t>
      </w:r>
      <w:r w:rsidR="000D37BE">
        <w:rPr>
          <w:rFonts w:cs="Arial"/>
          <w:sz w:val="24"/>
          <w:szCs w:val="24"/>
        </w:rPr>
        <w:t xml:space="preserve"> pero</w:t>
      </w:r>
      <w:r w:rsidR="0090200C">
        <w:rPr>
          <w:rFonts w:cs="Arial"/>
          <w:sz w:val="24"/>
          <w:szCs w:val="24"/>
        </w:rPr>
        <w:t xml:space="preserve">, </w:t>
      </w:r>
      <w:r w:rsidR="000D37BE">
        <w:rPr>
          <w:rFonts w:cs="Arial"/>
          <w:sz w:val="24"/>
          <w:szCs w:val="24"/>
        </w:rPr>
        <w:t>al mismo tiempo, comunicando y entrelazando ideas con los demás integrantes del equipo con el objetivo de no perder el hilo del producto final.</w:t>
      </w:r>
    </w:p>
    <w:p w14:paraId="24FA0FB5" w14:textId="61DEE385" w:rsidR="000D37BE" w:rsidRDefault="000078F3" w:rsidP="00A66581">
      <w:pPr>
        <w:spacing w:after="0" w:line="360" w:lineRule="auto"/>
        <w:jc w:val="both"/>
        <w:rPr>
          <w:rFonts w:cs="Arial"/>
          <w:sz w:val="24"/>
          <w:szCs w:val="24"/>
        </w:rPr>
      </w:pPr>
      <w:r>
        <w:rPr>
          <w:rFonts w:cs="Arial"/>
          <w:sz w:val="24"/>
          <w:szCs w:val="24"/>
        </w:rPr>
        <w:t xml:space="preserve">También, este PAP, </w:t>
      </w:r>
      <w:r w:rsidR="00BA144E">
        <w:rPr>
          <w:rFonts w:cs="Arial"/>
          <w:sz w:val="24"/>
          <w:szCs w:val="24"/>
        </w:rPr>
        <w:t xml:space="preserve">me ayudó a </w:t>
      </w:r>
      <w:r w:rsidR="00F96908">
        <w:rPr>
          <w:rFonts w:cs="Arial"/>
          <w:sz w:val="24"/>
          <w:szCs w:val="24"/>
        </w:rPr>
        <w:t xml:space="preserve">abrirme mentalmente </w:t>
      </w:r>
      <w:r w:rsidR="005B3182">
        <w:rPr>
          <w:rFonts w:cs="Arial"/>
          <w:sz w:val="24"/>
          <w:szCs w:val="24"/>
        </w:rPr>
        <w:t xml:space="preserve">a nuevas </w:t>
      </w:r>
      <w:r w:rsidR="00F12E6E">
        <w:rPr>
          <w:rFonts w:cs="Arial"/>
          <w:sz w:val="24"/>
          <w:szCs w:val="24"/>
        </w:rPr>
        <w:t>fuentes de conocimiento, es decir, no sólo investigación en páginas de internet, sino también, en docu</w:t>
      </w:r>
      <w:r w:rsidR="00F91F78">
        <w:rPr>
          <w:rFonts w:cs="Arial"/>
          <w:sz w:val="24"/>
          <w:szCs w:val="24"/>
        </w:rPr>
        <w:t xml:space="preserve">mentos oficiales de investigación generados por otras personas del medio o, en su defecto, </w:t>
      </w:r>
      <w:r w:rsidR="00CE13B0">
        <w:rPr>
          <w:rFonts w:cs="Arial"/>
          <w:sz w:val="24"/>
          <w:szCs w:val="24"/>
        </w:rPr>
        <w:t>teniendo un acercamiento a exalumnos o personas qu</w:t>
      </w:r>
      <w:r w:rsidR="007F6E5D">
        <w:rPr>
          <w:rFonts w:cs="Arial"/>
          <w:sz w:val="24"/>
          <w:szCs w:val="24"/>
        </w:rPr>
        <w:t xml:space="preserve">e ya cuentan con experiencia similar o muy acercada a lo que se buscaba desarrollar en este PAP. Por lo que, finalmente, puedo decir que el aprendizaje más importante de este proyecto, a parte del objetivo logrado con el producto final de este </w:t>
      </w:r>
      <w:r w:rsidR="00113DB1">
        <w:rPr>
          <w:rFonts w:cs="Arial"/>
          <w:sz w:val="24"/>
          <w:szCs w:val="24"/>
        </w:rPr>
        <w:t xml:space="preserve">PAP, es justamente ese, </w:t>
      </w:r>
      <w:r w:rsidR="00654292">
        <w:rPr>
          <w:rFonts w:cs="Arial"/>
          <w:sz w:val="24"/>
          <w:szCs w:val="24"/>
        </w:rPr>
        <w:t xml:space="preserve">el buscar aprender no sólo de lo que se investiga en internet o de lo que se le pueda preguntar a chat GPT, sino el tener esa seguridad y confianza de acercamiento a personas experimentadas o que </w:t>
      </w:r>
      <w:r w:rsidR="005A3B08">
        <w:rPr>
          <w:rFonts w:cs="Arial"/>
          <w:sz w:val="24"/>
          <w:szCs w:val="24"/>
        </w:rPr>
        <w:t>está también es proceso de crecimiento, con el objetivo de sacar provecho de su</w:t>
      </w:r>
      <w:r w:rsidR="00807D94">
        <w:rPr>
          <w:rFonts w:cs="Arial"/>
          <w:sz w:val="24"/>
          <w:szCs w:val="24"/>
        </w:rPr>
        <w:t xml:space="preserve"> conocimiento y experiencia para poder </w:t>
      </w:r>
      <w:r w:rsidR="006D1127">
        <w:rPr>
          <w:rFonts w:cs="Arial"/>
          <w:sz w:val="24"/>
          <w:szCs w:val="24"/>
        </w:rPr>
        <w:t>desarrollar mi propio camino como ingeniero financiero.</w:t>
      </w:r>
    </w:p>
    <w:p w14:paraId="23F550FF" w14:textId="77777777" w:rsidR="00A66581" w:rsidRPr="00A66581" w:rsidRDefault="00A66581" w:rsidP="00A66581">
      <w:pPr>
        <w:spacing w:after="0" w:line="360" w:lineRule="auto"/>
        <w:jc w:val="both"/>
        <w:rPr>
          <w:rFonts w:cs="Arial"/>
          <w:sz w:val="24"/>
          <w:szCs w:val="24"/>
        </w:rPr>
      </w:pPr>
    </w:p>
    <w:p w14:paraId="63B243D5" w14:textId="5CB08102" w:rsidR="0051374E" w:rsidRPr="00B46102" w:rsidRDefault="00190CC4" w:rsidP="0051374E">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51374E" w:rsidRPr="00B46102">
        <w:rPr>
          <w:rFonts w:cs="Arial"/>
          <w:sz w:val="24"/>
          <w:szCs w:val="24"/>
        </w:rPr>
        <w:t>José Alfonso Martínez Ramírez.</w:t>
      </w:r>
    </w:p>
    <w:p w14:paraId="7CEB3B58" w14:textId="3628E68B" w:rsidR="00A4558E" w:rsidRPr="00A4558E" w:rsidRDefault="00A4558E" w:rsidP="00A4558E">
      <w:pPr>
        <w:spacing w:after="0" w:line="360" w:lineRule="auto"/>
        <w:jc w:val="both"/>
        <w:rPr>
          <w:rFonts w:cs="Arial"/>
          <w:sz w:val="24"/>
          <w:szCs w:val="24"/>
        </w:rPr>
      </w:pPr>
      <w:r w:rsidRPr="00A4558E">
        <w:rPr>
          <w:rFonts w:cs="Arial"/>
          <w:sz w:val="24"/>
          <w:szCs w:val="24"/>
        </w:rPr>
        <w:t>El PAP me permitió profundizar en el autoconocimiento y reflexionar sobre mis fortalezas, debilidades y áreas de mejora</w:t>
      </w:r>
      <w:r w:rsidR="0053666B">
        <w:rPr>
          <w:rFonts w:cs="Arial"/>
          <w:sz w:val="24"/>
          <w:szCs w:val="24"/>
        </w:rPr>
        <w:t xml:space="preserve"> (como el</w:t>
      </w:r>
      <w:r w:rsidR="0053666B">
        <w:rPr>
          <w:rFonts w:cs="Arial"/>
          <w:sz w:val="24"/>
          <w:szCs w:val="24"/>
        </w:rPr>
        <w:t xml:space="preserve"> </w:t>
      </w:r>
      <w:r w:rsidR="0053666B">
        <w:rPr>
          <w:rFonts w:cs="Arial"/>
          <w:sz w:val="24"/>
          <w:szCs w:val="24"/>
        </w:rPr>
        <w:t xml:space="preserve">trabajo con </w:t>
      </w:r>
      <w:r w:rsidR="008A3B2F">
        <w:rPr>
          <w:rFonts w:cs="Arial"/>
          <w:sz w:val="24"/>
          <w:szCs w:val="24"/>
        </w:rPr>
        <w:t>anticipación</w:t>
      </w:r>
      <w:r w:rsidR="0053666B">
        <w:rPr>
          <w:rFonts w:cs="Arial"/>
          <w:sz w:val="24"/>
          <w:szCs w:val="24"/>
        </w:rPr>
        <w:t xml:space="preserve"> siendo un área de op</w:t>
      </w:r>
      <w:r w:rsidR="008A3B2F">
        <w:rPr>
          <w:rFonts w:cs="Arial"/>
          <w:sz w:val="24"/>
          <w:szCs w:val="24"/>
        </w:rPr>
        <w:t>ortunidad y el buen manejo de presión siendo una fortaleza)</w:t>
      </w:r>
      <w:r w:rsidRPr="00A4558E">
        <w:rPr>
          <w:rFonts w:cs="Arial"/>
          <w:sz w:val="24"/>
          <w:szCs w:val="24"/>
        </w:rPr>
        <w:t>. A través del trabajo colaborativo, me di cuenta de mi capacidad para enfrentar retos técnicos y mi disposición para aprender continuamente en un entorno cambiante. Este proyecto me enseñó a ser más paciente y resiliente frente a situaciones complejas, como resolver problemas técnicos o buscar consensos dentro del equipo. Además, reforzó mi convicción de que la disciplina y la organización son esenciales no solo para lograr objetivos profesionales, sino también para mantener un equilibrio en lo personal.</w:t>
      </w:r>
    </w:p>
    <w:p w14:paraId="1CC0383F" w14:textId="2591DFD6" w:rsidR="00A4558E" w:rsidRPr="00A4558E" w:rsidRDefault="00A4558E" w:rsidP="00A4558E">
      <w:pPr>
        <w:spacing w:after="0" w:line="360" w:lineRule="auto"/>
        <w:jc w:val="both"/>
        <w:rPr>
          <w:rFonts w:cs="Arial"/>
          <w:sz w:val="24"/>
          <w:szCs w:val="24"/>
        </w:rPr>
      </w:pPr>
      <w:r w:rsidRPr="00A4558E">
        <w:rPr>
          <w:rFonts w:cs="Arial"/>
          <w:sz w:val="24"/>
          <w:szCs w:val="24"/>
        </w:rPr>
        <w:t>En cuanto al conocimiento de la sociedad y de los demás, este proyecto me permitió reconocer la importancia de comprender las necesidades y preocupaciones de quienes se beneficiarán de nuestro trabajo. Aunque nuestro enfoque fue técnico, entendí que detrás de los números y las simulaciones hay personas con objetivos, miedos y esperanzas</w:t>
      </w:r>
      <w:r w:rsidR="0063474D">
        <w:rPr>
          <w:rFonts w:cs="Arial"/>
          <w:sz w:val="24"/>
          <w:szCs w:val="24"/>
        </w:rPr>
        <w:t xml:space="preserve"> que </w:t>
      </w:r>
      <w:r w:rsidR="003B0C8A">
        <w:rPr>
          <w:rFonts w:cs="Arial"/>
          <w:sz w:val="24"/>
          <w:szCs w:val="24"/>
        </w:rPr>
        <w:lastRenderedPageBreak/>
        <w:t>confían en nuestros resultados</w:t>
      </w:r>
      <w:r w:rsidR="003D3526">
        <w:rPr>
          <w:rFonts w:cs="Arial"/>
          <w:sz w:val="24"/>
          <w:szCs w:val="24"/>
        </w:rPr>
        <w:t xml:space="preserve">, hoy en día en GBM como asesor, me siento más que comprometido a poder manejar de la manera más </w:t>
      </w:r>
      <w:r w:rsidR="00C00997" w:rsidRPr="592CB8E5">
        <w:rPr>
          <w:rFonts w:cs="Arial"/>
          <w:sz w:val="24"/>
          <w:szCs w:val="24"/>
        </w:rPr>
        <w:t>consciente</w:t>
      </w:r>
      <w:r w:rsidR="003D3526" w:rsidRPr="592CB8E5">
        <w:rPr>
          <w:rFonts w:cs="Arial"/>
          <w:sz w:val="24"/>
          <w:szCs w:val="24"/>
        </w:rPr>
        <w:t xml:space="preserve"> </w:t>
      </w:r>
      <w:r w:rsidR="002E3C29" w:rsidRPr="592CB8E5">
        <w:rPr>
          <w:rFonts w:cs="Arial"/>
          <w:sz w:val="24"/>
          <w:szCs w:val="24"/>
        </w:rPr>
        <w:t>la confianza y capital de las personas con quienes trabajo</w:t>
      </w:r>
      <w:r w:rsidRPr="592CB8E5">
        <w:rPr>
          <w:rFonts w:cs="Arial"/>
          <w:sz w:val="24"/>
          <w:szCs w:val="24"/>
        </w:rPr>
        <w:t>.</w:t>
      </w:r>
      <w:r w:rsidRPr="00A4558E">
        <w:rPr>
          <w:rFonts w:cs="Arial"/>
          <w:sz w:val="24"/>
          <w:szCs w:val="24"/>
        </w:rPr>
        <w:t xml:space="preserve"> Este aprendizaje me ayudó a valorar más las distintas perspectivas que cada integrante del equipo aportó, enriqueciendo el proceso y demostrando que la diversidad de opiniones es clave para generar soluciones más integrales.</w:t>
      </w:r>
    </w:p>
    <w:p w14:paraId="292F59B2" w14:textId="77777777" w:rsidR="00A4558E" w:rsidRPr="00A4558E" w:rsidRDefault="00A4558E" w:rsidP="00A4558E">
      <w:pPr>
        <w:spacing w:after="0" w:line="360" w:lineRule="auto"/>
        <w:jc w:val="both"/>
        <w:rPr>
          <w:rFonts w:cs="Arial"/>
          <w:sz w:val="24"/>
          <w:szCs w:val="24"/>
        </w:rPr>
      </w:pPr>
      <w:r w:rsidRPr="00A4558E">
        <w:rPr>
          <w:rFonts w:cs="Arial"/>
          <w:sz w:val="24"/>
          <w:szCs w:val="24"/>
        </w:rPr>
        <w:t>Para mi proyecto de vida, el PAP dejó aprendizajes significativos. Me reafirmó la importancia de tener una visión clara de mis objetivos y de trabajar en ellos con esfuerzo y compromiso. También me recordó que el éxito no es solo un resultado técnico, sino el impacto positivo que puedo generar en mi entorno. Entendí que mi carrera no solo debe centrarse en obtener logros personales, sino también en cómo mis habilidades pueden contribuir al bienestar colectivo. Esto me motiva a seguir desarrollándome como un profesional que busca equilibrar el progreso técnico con la responsabilidad social.</w:t>
      </w:r>
    </w:p>
    <w:p w14:paraId="713CF049" w14:textId="77777777" w:rsidR="0097114B" w:rsidRPr="0097114B" w:rsidRDefault="0097114B" w:rsidP="0097114B">
      <w:pPr>
        <w:spacing w:after="0" w:line="360" w:lineRule="auto"/>
        <w:jc w:val="both"/>
        <w:rPr>
          <w:rFonts w:cs="Arial"/>
          <w:sz w:val="24"/>
          <w:szCs w:val="24"/>
        </w:rPr>
      </w:pPr>
    </w:p>
    <w:p w14:paraId="48E13AA3" w14:textId="0C90BAA5" w:rsidR="0051374E" w:rsidRPr="00B46102" w:rsidRDefault="00190CC4" w:rsidP="0051374E">
      <w:pPr>
        <w:pStyle w:val="ListParagraph"/>
        <w:numPr>
          <w:ilvl w:val="1"/>
          <w:numId w:val="2"/>
        </w:numPr>
        <w:spacing w:after="0" w:line="360" w:lineRule="auto"/>
        <w:jc w:val="both"/>
        <w:rPr>
          <w:rFonts w:cs="Arial"/>
          <w:sz w:val="24"/>
          <w:szCs w:val="24"/>
        </w:rPr>
      </w:pPr>
      <w:r>
        <w:rPr>
          <w:rFonts w:cs="Arial"/>
          <w:sz w:val="24"/>
          <w:szCs w:val="24"/>
        </w:rPr>
        <w:t xml:space="preserve">Ingeniero Financiero. </w:t>
      </w:r>
      <w:r w:rsidR="0051374E" w:rsidRPr="00B46102">
        <w:rPr>
          <w:rFonts w:cs="Arial"/>
          <w:sz w:val="24"/>
          <w:szCs w:val="24"/>
        </w:rPr>
        <w:t>Juan Antonio Mugica Liparoli.</w:t>
      </w:r>
    </w:p>
    <w:p w14:paraId="3CB391FD" w14:textId="0EA69D77" w:rsidR="001F2491" w:rsidRPr="001F2491" w:rsidRDefault="003A5847" w:rsidP="001F2491">
      <w:pPr>
        <w:spacing w:after="0" w:line="360" w:lineRule="auto"/>
        <w:jc w:val="both"/>
        <w:rPr>
          <w:rFonts w:cs="Arial"/>
          <w:sz w:val="24"/>
          <w:szCs w:val="24"/>
        </w:rPr>
      </w:pPr>
      <w:r>
        <w:rPr>
          <w:rFonts w:cs="Arial"/>
          <w:sz w:val="24"/>
          <w:szCs w:val="24"/>
        </w:rPr>
        <w:t xml:space="preserve">El PAP me ha ayudado a entender de mejor manera como trabajo en situaciones diversas, tanto en momentos donde tengo todo bajo control y llevo un orden en mis procesos, hasta en esos momentos donde no encuentro soluciones y me encuentro trabajando bajo presión, el proyecto de aplicación profesional me ayudó a colaborar de forma más efectiva con mis compañeros y a encontrar soluciones ante las adversidades. </w:t>
      </w:r>
      <w:r w:rsidR="003F012E">
        <w:rPr>
          <w:rFonts w:cs="Arial"/>
          <w:sz w:val="24"/>
          <w:szCs w:val="24"/>
        </w:rPr>
        <w:t xml:space="preserve">Me doy cuenta </w:t>
      </w:r>
      <w:proofErr w:type="gramStart"/>
      <w:r w:rsidR="003F012E">
        <w:rPr>
          <w:rFonts w:cs="Arial"/>
          <w:sz w:val="24"/>
          <w:szCs w:val="24"/>
        </w:rPr>
        <w:t>que</w:t>
      </w:r>
      <w:proofErr w:type="gramEnd"/>
      <w:r w:rsidR="003F012E">
        <w:rPr>
          <w:rFonts w:cs="Arial"/>
          <w:sz w:val="24"/>
          <w:szCs w:val="24"/>
        </w:rPr>
        <w:t xml:space="preserve"> en la sociedad sobre todo en México hay </w:t>
      </w:r>
      <w:r w:rsidR="00376715">
        <w:rPr>
          <w:rFonts w:cs="Arial"/>
          <w:sz w:val="24"/>
          <w:szCs w:val="24"/>
        </w:rPr>
        <w:t xml:space="preserve">poca población que se preocupa por sus finanzas y por </w:t>
      </w:r>
      <w:r w:rsidR="008E087D">
        <w:rPr>
          <w:rFonts w:cs="Arial"/>
          <w:sz w:val="24"/>
          <w:szCs w:val="24"/>
        </w:rPr>
        <w:t xml:space="preserve">invertir a largo plazo, lo </w:t>
      </w:r>
      <w:proofErr w:type="spellStart"/>
      <w:r w:rsidR="008E087D">
        <w:rPr>
          <w:rFonts w:cs="Arial"/>
          <w:sz w:val="24"/>
          <w:szCs w:val="24"/>
        </w:rPr>
        <w:t>cuál</w:t>
      </w:r>
      <w:proofErr w:type="spellEnd"/>
      <w:r w:rsidR="008E087D">
        <w:rPr>
          <w:rFonts w:cs="Arial"/>
          <w:sz w:val="24"/>
          <w:szCs w:val="24"/>
        </w:rPr>
        <w:t xml:space="preserve"> este PAP me ayudó a ser más consciente al respecto y encontrar formas para </w:t>
      </w:r>
      <w:r w:rsidR="00837CE4">
        <w:rPr>
          <w:rFonts w:cs="Arial"/>
          <w:sz w:val="24"/>
          <w:szCs w:val="24"/>
        </w:rPr>
        <w:t xml:space="preserve">ayudar a la sociedad a brindarles soluciones más accesibles para </w:t>
      </w:r>
      <w:r w:rsidR="00757740" w:rsidRPr="248E98AA">
        <w:rPr>
          <w:rFonts w:cs="Arial"/>
          <w:sz w:val="24"/>
          <w:szCs w:val="24"/>
        </w:rPr>
        <w:t xml:space="preserve">tener mejor cultura financiera en México. </w:t>
      </w:r>
      <w:proofErr w:type="spellStart"/>
      <w:r w:rsidR="00AD6F5E">
        <w:rPr>
          <w:rFonts w:cs="Arial"/>
          <w:sz w:val="24"/>
          <w:szCs w:val="24"/>
        </w:rPr>
        <w:t>Apren</w:t>
      </w:r>
      <w:r w:rsidR="002145DE">
        <w:rPr>
          <w:rFonts w:cs="Arial"/>
          <w:sz w:val="24"/>
          <w:szCs w:val="24"/>
        </w:rPr>
        <w:t>í</w:t>
      </w:r>
      <w:proofErr w:type="spellEnd"/>
      <w:r w:rsidR="002145DE">
        <w:rPr>
          <w:rFonts w:cs="Arial"/>
          <w:sz w:val="24"/>
          <w:szCs w:val="24"/>
        </w:rPr>
        <w:t xml:space="preserve"> a ser más retador y desafiante conmigo mismo y a darme cuenta </w:t>
      </w:r>
      <w:proofErr w:type="gramStart"/>
      <w:r w:rsidR="002145DE">
        <w:rPr>
          <w:rFonts w:cs="Arial"/>
          <w:sz w:val="24"/>
          <w:szCs w:val="24"/>
        </w:rPr>
        <w:t>que</w:t>
      </w:r>
      <w:proofErr w:type="gramEnd"/>
      <w:r w:rsidR="002145DE">
        <w:rPr>
          <w:rFonts w:cs="Arial"/>
          <w:sz w:val="24"/>
          <w:szCs w:val="24"/>
        </w:rPr>
        <w:t xml:space="preserve"> si bien la carrera nos enseña muchos conocimientos importantes y las bases para ser un buen ingeniero financiero, ocupo poner más de mi parte para poder llegar a soluciones más novedosas e interesantes en el ambito laboral y educativo. </w:t>
      </w:r>
    </w:p>
    <w:p w14:paraId="13A97CB2" w14:textId="36DBCF2F" w:rsidR="00CC5D10" w:rsidRPr="001F2491" w:rsidRDefault="00CC5D10" w:rsidP="001F2491">
      <w:pPr>
        <w:spacing w:after="0" w:line="360" w:lineRule="auto"/>
        <w:jc w:val="both"/>
        <w:rPr>
          <w:rFonts w:cs="Arial"/>
          <w:sz w:val="24"/>
          <w:szCs w:val="24"/>
        </w:rPr>
      </w:pPr>
    </w:p>
    <w:p w14:paraId="03936D83" w14:textId="5950D0B0" w:rsidR="0051374E" w:rsidRPr="00F02890" w:rsidRDefault="00190CC4" w:rsidP="0051374E">
      <w:pPr>
        <w:pStyle w:val="ListParagraph"/>
        <w:numPr>
          <w:ilvl w:val="1"/>
          <w:numId w:val="2"/>
        </w:numPr>
        <w:spacing w:after="0" w:line="360" w:lineRule="auto"/>
        <w:jc w:val="both"/>
        <w:rPr>
          <w:rFonts w:cs="Arial"/>
          <w:sz w:val="24"/>
          <w:szCs w:val="24"/>
        </w:rPr>
      </w:pPr>
      <w:r>
        <w:rPr>
          <w:rFonts w:cs="Arial"/>
          <w:sz w:val="24"/>
          <w:szCs w:val="24"/>
        </w:rPr>
        <w:lastRenderedPageBreak/>
        <w:t xml:space="preserve">Ingeniero Financiero. </w:t>
      </w:r>
      <w:r w:rsidR="0051374E" w:rsidRPr="00B46102">
        <w:rPr>
          <w:rFonts w:cs="Arial"/>
          <w:sz w:val="24"/>
          <w:szCs w:val="24"/>
        </w:rPr>
        <w:t>Óscar Uriel Alvarado Garnica.</w:t>
      </w:r>
    </w:p>
    <w:p w14:paraId="29713740" w14:textId="6DC83C79" w:rsidR="1A519AB6" w:rsidRDefault="5E5A66B5" w:rsidP="52E12416">
      <w:pPr>
        <w:spacing w:after="0" w:line="360" w:lineRule="auto"/>
        <w:jc w:val="both"/>
        <w:rPr>
          <w:rFonts w:cs="Arial"/>
          <w:sz w:val="24"/>
          <w:szCs w:val="24"/>
        </w:rPr>
      </w:pPr>
      <w:r w:rsidRPr="52E12416">
        <w:rPr>
          <w:rFonts w:cs="Arial"/>
          <w:sz w:val="24"/>
          <w:szCs w:val="24"/>
        </w:rPr>
        <w:t>Reflexionando de una forma más personal, fuera de las finanzas o la economía, un proyecto multidisciplinario como este, me permitió darme cuenta de que estos conocimientos pueden ser aplicados a la vida cotidiana. Como personas, necesitamos enriquecernos de distintos ramos y buscar ayuda de otras personas, para podres lograr impactos más grandes y positivos en la sociedad. Hay dos aprendizajes principales con los que me quedo. El primero es que el conocimiento es poder. Sustentar las cosas es lo mejor que puedes hacer, porque cuando haces un trabajo bueno y de calidad, las cosas hablan por sí solas. El segundo es que, para poder llegar más lejos, es necesario rodearte de un buen equipo de trabajo, así como buenos mentores. Si quieres llegar rápido ve solo, si quieres llegar lejos ve acompañado.</w:t>
      </w:r>
    </w:p>
    <w:p w14:paraId="5B94390F" w14:textId="57D39995" w:rsidR="1A519AB6" w:rsidRDefault="1A519AB6" w:rsidP="52E12416">
      <w:pPr>
        <w:spacing w:after="0" w:line="360" w:lineRule="auto"/>
        <w:ind w:left="785"/>
        <w:jc w:val="both"/>
        <w:rPr>
          <w:rFonts w:cs="Arial"/>
          <w:sz w:val="24"/>
          <w:szCs w:val="24"/>
        </w:rPr>
      </w:pPr>
    </w:p>
    <w:p w14:paraId="6A9A8774" w14:textId="77777777" w:rsidR="004642EA" w:rsidRPr="00F02890" w:rsidRDefault="004642EA" w:rsidP="004642EA">
      <w:pPr>
        <w:pStyle w:val="ListParagraph"/>
        <w:spacing w:after="0" w:line="360" w:lineRule="auto"/>
        <w:ind w:left="1428"/>
        <w:jc w:val="both"/>
        <w:rPr>
          <w:rFonts w:cs="Arial"/>
          <w:color w:val="17365D"/>
          <w:sz w:val="24"/>
          <w:szCs w:val="24"/>
        </w:rPr>
      </w:pPr>
    </w:p>
    <w:p w14:paraId="454B5A03" w14:textId="48892F2D" w:rsidR="004642EA" w:rsidRPr="00E24A5D" w:rsidRDefault="004642EA" w:rsidP="00E24A5D">
      <w:pPr>
        <w:pStyle w:val="Heading2"/>
      </w:pPr>
      <w:bookmarkStart w:id="58" w:name="_Toc473558695"/>
      <w:r w:rsidRPr="00E24A5D">
        <w:t>5. Conclusiones</w:t>
      </w:r>
      <w:bookmarkEnd w:id="58"/>
    </w:p>
    <w:p w14:paraId="2FF403E9" w14:textId="693C64A2" w:rsidR="00C31E8B" w:rsidRPr="00C31E8B" w:rsidRDefault="00C31E8B" w:rsidP="00C31E8B">
      <w:pPr>
        <w:spacing w:line="360" w:lineRule="auto"/>
        <w:ind w:left="708"/>
        <w:jc w:val="both"/>
        <w:rPr>
          <w:rFonts w:cs="Arial"/>
          <w:sz w:val="24"/>
          <w:szCs w:val="24"/>
          <w:lang w:eastAsia="es-MX"/>
        </w:rPr>
      </w:pPr>
      <w:r w:rsidRPr="00C31E8B">
        <w:rPr>
          <w:rFonts w:cs="Arial"/>
          <w:sz w:val="24"/>
          <w:szCs w:val="24"/>
          <w:lang w:eastAsia="es-MX"/>
        </w:rPr>
        <w:t>La metodología implementada en este proyecto cumplió en gran medida con los objetivos iniciales, logrando desarrollar un modelo capaz de anticipar las fases del ciclo económico y emplear estas predicciones para guiar decisiones de inversión a través de una estrategia de rotación sectorial. Los logros obtenidos, como el desempeño superior del modelo MLP con activación ReLU frente a las alternativas de regresión logística y XGBoost, refuerzan su potencial como herramienta en la gestión de portafolios. Asimismo, el análisis de backtesting dinámico confirmó la capacidad de la estrategia para superar al benchmark (S&amp;P 500) en términos de rendimiento ajustado por riesgo.</w:t>
      </w:r>
    </w:p>
    <w:p w14:paraId="3F46C5AE" w14:textId="7BB1C231" w:rsidR="00C31E8B" w:rsidRPr="00C31E8B" w:rsidRDefault="00C31E8B" w:rsidP="00C31E8B">
      <w:pPr>
        <w:spacing w:line="360" w:lineRule="auto"/>
        <w:ind w:left="708"/>
        <w:jc w:val="both"/>
        <w:rPr>
          <w:rFonts w:cs="Arial"/>
          <w:sz w:val="24"/>
          <w:szCs w:val="24"/>
          <w:lang w:eastAsia="es-MX"/>
        </w:rPr>
      </w:pPr>
      <w:r w:rsidRPr="00C31E8B">
        <w:rPr>
          <w:rFonts w:cs="Arial"/>
          <w:sz w:val="24"/>
          <w:szCs w:val="24"/>
          <w:lang w:eastAsia="es-MX"/>
        </w:rPr>
        <w:t xml:space="preserve">Sin embargo, persisten áreas de mejora que deben ser consideradas en etapas futuras del proyecto. Una de ellas es la dependencia del modelo en las relaciones históricas identificadas, lo que puede limitar su eficacia en escenarios con dinámicas económicas atípicas. Para abordar este desafío, será fundamental establecer un esquema de reentrenamiento periódico del modelo, idealmente cada trimestre o </w:t>
      </w:r>
      <w:r w:rsidRPr="00C31E8B">
        <w:rPr>
          <w:rFonts w:cs="Arial"/>
          <w:sz w:val="24"/>
          <w:szCs w:val="24"/>
          <w:lang w:eastAsia="es-MX"/>
        </w:rPr>
        <w:lastRenderedPageBreak/>
        <w:t>después de eventos económicos disruptivos, asegurando que las predicciones se mantenga</w:t>
      </w:r>
      <w:r w:rsidR="0092108C">
        <w:rPr>
          <w:rFonts w:cs="Arial"/>
          <w:sz w:val="24"/>
          <w:szCs w:val="24"/>
          <w:lang w:eastAsia="es-MX"/>
        </w:rPr>
        <w:t>n</w:t>
      </w:r>
      <w:r w:rsidRPr="00C31E8B">
        <w:rPr>
          <w:rFonts w:cs="Arial"/>
          <w:sz w:val="24"/>
          <w:szCs w:val="24"/>
          <w:lang w:eastAsia="es-MX"/>
        </w:rPr>
        <w:t>.</w:t>
      </w:r>
    </w:p>
    <w:p w14:paraId="191A7B5B" w14:textId="4BE46ECD" w:rsidR="00C31E8B" w:rsidRPr="00C31E8B" w:rsidRDefault="00C31E8B" w:rsidP="00C31E8B">
      <w:pPr>
        <w:spacing w:line="360" w:lineRule="auto"/>
        <w:ind w:left="708"/>
        <w:jc w:val="both"/>
        <w:rPr>
          <w:rFonts w:cs="Arial"/>
          <w:sz w:val="24"/>
          <w:szCs w:val="24"/>
          <w:lang w:eastAsia="es-MX"/>
        </w:rPr>
      </w:pPr>
      <w:r w:rsidRPr="00C31E8B">
        <w:rPr>
          <w:rFonts w:cs="Arial"/>
          <w:sz w:val="24"/>
          <w:szCs w:val="24"/>
          <w:lang w:eastAsia="es-MX"/>
        </w:rPr>
        <w:t xml:space="preserve">Además, el análisis evidenció un sesgo positivo en los histogramas de simulaciones, lo que podría indicar sensibilidad de la estrategia a condiciones económicas específicas. Aunque se incluyeron métricas avanzadas como el Ratio de Sharpe y el Alpha de Jensen para evaluar el desempeño, sería recomendable incorporar herramientas adicionales, como la estimación de densidad </w:t>
      </w:r>
      <w:proofErr w:type="spellStart"/>
      <w:r w:rsidRPr="00C31E8B">
        <w:rPr>
          <w:rFonts w:cs="Arial"/>
          <w:sz w:val="24"/>
          <w:szCs w:val="24"/>
          <w:lang w:eastAsia="es-MX"/>
        </w:rPr>
        <w:t>Kernel</w:t>
      </w:r>
      <w:proofErr w:type="spellEnd"/>
      <w:r w:rsidRPr="00C31E8B">
        <w:rPr>
          <w:rFonts w:cs="Arial"/>
          <w:sz w:val="24"/>
          <w:szCs w:val="24"/>
          <w:lang w:eastAsia="es-MX"/>
        </w:rPr>
        <w:t xml:space="preserve"> (KDE), para entender mejor los riesgos asociados a rendimientos negativos. Asimismo, explorar modelos con mayor interpretabilidad, como </w:t>
      </w:r>
      <w:proofErr w:type="spellStart"/>
      <w:r w:rsidRPr="00C31E8B">
        <w:rPr>
          <w:rFonts w:cs="Arial"/>
          <w:sz w:val="24"/>
          <w:szCs w:val="24"/>
          <w:lang w:eastAsia="es-MX"/>
        </w:rPr>
        <w:t>Random</w:t>
      </w:r>
      <w:proofErr w:type="spellEnd"/>
      <w:r w:rsidRPr="00C31E8B">
        <w:rPr>
          <w:rFonts w:cs="Arial"/>
          <w:sz w:val="24"/>
          <w:szCs w:val="24"/>
          <w:lang w:eastAsia="es-MX"/>
        </w:rPr>
        <w:t xml:space="preserve"> Forest, podría </w:t>
      </w:r>
      <w:r w:rsidR="009F7F07">
        <w:rPr>
          <w:rFonts w:cs="Arial"/>
          <w:sz w:val="24"/>
          <w:szCs w:val="24"/>
          <w:lang w:eastAsia="es-MX"/>
        </w:rPr>
        <w:t>priorizar</w:t>
      </w:r>
      <w:r w:rsidRPr="00C31E8B">
        <w:rPr>
          <w:rFonts w:cs="Arial"/>
          <w:sz w:val="24"/>
          <w:szCs w:val="24"/>
          <w:lang w:eastAsia="es-MX"/>
        </w:rPr>
        <w:t xml:space="preserve"> la toma de decisiones y aumentar la confianza en las predicciones generadas.</w:t>
      </w:r>
    </w:p>
    <w:p w14:paraId="27FB0F0D" w14:textId="77777777" w:rsidR="00C31E8B" w:rsidRPr="00C31E8B" w:rsidRDefault="00C31E8B" w:rsidP="00C31E8B">
      <w:pPr>
        <w:spacing w:line="360" w:lineRule="auto"/>
        <w:ind w:left="708"/>
        <w:jc w:val="both"/>
        <w:rPr>
          <w:rFonts w:cs="Arial"/>
          <w:sz w:val="24"/>
          <w:szCs w:val="24"/>
          <w:lang w:eastAsia="es-MX"/>
        </w:rPr>
      </w:pPr>
      <w:r w:rsidRPr="00C31E8B">
        <w:rPr>
          <w:rFonts w:cs="Arial"/>
          <w:sz w:val="24"/>
          <w:szCs w:val="24"/>
          <w:lang w:eastAsia="es-MX"/>
        </w:rPr>
        <w:t>En términos prácticos, este proyecto representa un avance importante hacia la implementación de estrategias de inversión basadas en datos y aprendizaje automático. Sin embargo, se recomienda dar seguimiento al ajuste de los umbrales de rendimiento utilizados en la clasificación de posturas económicas y ampliar el análisis a otras condiciones del mercado. El éxito a largo plazo dependerá de la capacidad del modelo para adaptarse a un entorno económico en constante cambio, por lo que la siguiente etapa del proyecto debería enfocarse en garantizar su resiliencia y flexibilidad.</w:t>
      </w:r>
    </w:p>
    <w:p w14:paraId="20E37447" w14:textId="77777777" w:rsidR="00E24A5D" w:rsidRPr="00F02890" w:rsidRDefault="00E24A5D" w:rsidP="00DB7D27">
      <w:pPr>
        <w:spacing w:line="360" w:lineRule="auto"/>
        <w:ind w:left="708"/>
        <w:jc w:val="both"/>
        <w:rPr>
          <w:rFonts w:cs="Arial"/>
          <w:lang w:eastAsia="es-MX"/>
        </w:rPr>
      </w:pPr>
    </w:p>
    <w:p w14:paraId="7F4AF94F" w14:textId="77777777" w:rsidR="00194230" w:rsidRDefault="00194230" w:rsidP="00DB7D27">
      <w:pPr>
        <w:spacing w:line="360" w:lineRule="auto"/>
        <w:ind w:left="708"/>
        <w:jc w:val="both"/>
        <w:rPr>
          <w:rFonts w:cs="Arial"/>
          <w:lang w:eastAsia="es-MX"/>
        </w:rPr>
      </w:pPr>
    </w:p>
    <w:p w14:paraId="33FC8211" w14:textId="77777777" w:rsidR="00194230" w:rsidRDefault="00194230" w:rsidP="00DB7D27">
      <w:pPr>
        <w:spacing w:line="360" w:lineRule="auto"/>
        <w:ind w:left="708"/>
        <w:jc w:val="both"/>
        <w:rPr>
          <w:rFonts w:cs="Arial"/>
          <w:lang w:eastAsia="es-MX"/>
        </w:rPr>
      </w:pPr>
    </w:p>
    <w:p w14:paraId="479EAAB6" w14:textId="77777777" w:rsidR="00194230" w:rsidRPr="00F02890" w:rsidRDefault="00194230" w:rsidP="00DB7D27">
      <w:pPr>
        <w:spacing w:line="360" w:lineRule="auto"/>
        <w:ind w:left="708"/>
        <w:jc w:val="both"/>
        <w:rPr>
          <w:rFonts w:cs="Arial"/>
          <w:lang w:eastAsia="es-MX"/>
        </w:rPr>
      </w:pPr>
    </w:p>
    <w:p w14:paraId="2143D449" w14:textId="77777777" w:rsidR="002145DE" w:rsidRDefault="002145DE" w:rsidP="00DB7D27">
      <w:pPr>
        <w:spacing w:line="360" w:lineRule="auto"/>
        <w:ind w:left="708"/>
        <w:jc w:val="both"/>
        <w:rPr>
          <w:rFonts w:cs="Arial"/>
          <w:lang w:eastAsia="es-MX"/>
        </w:rPr>
      </w:pPr>
    </w:p>
    <w:p w14:paraId="539289DE" w14:textId="77777777" w:rsidR="002145DE" w:rsidRDefault="002145DE" w:rsidP="00DB7D27">
      <w:pPr>
        <w:spacing w:line="360" w:lineRule="auto"/>
        <w:ind w:left="708"/>
        <w:jc w:val="both"/>
        <w:rPr>
          <w:rFonts w:cs="Arial"/>
          <w:lang w:eastAsia="es-MX"/>
        </w:rPr>
      </w:pPr>
    </w:p>
    <w:p w14:paraId="2FC36B6D" w14:textId="77777777" w:rsidR="002145DE" w:rsidRDefault="002145DE" w:rsidP="00DB7D27">
      <w:pPr>
        <w:spacing w:line="360" w:lineRule="auto"/>
        <w:ind w:left="708"/>
        <w:jc w:val="both"/>
        <w:rPr>
          <w:rFonts w:cs="Arial"/>
          <w:lang w:eastAsia="es-MX"/>
        </w:rPr>
      </w:pPr>
    </w:p>
    <w:p w14:paraId="1066885F" w14:textId="77777777" w:rsidR="002145DE" w:rsidRDefault="002145DE" w:rsidP="00DB7D27">
      <w:pPr>
        <w:spacing w:line="360" w:lineRule="auto"/>
        <w:ind w:left="708"/>
        <w:jc w:val="both"/>
        <w:rPr>
          <w:rFonts w:cs="Arial"/>
          <w:lang w:eastAsia="es-MX"/>
        </w:rPr>
      </w:pPr>
    </w:p>
    <w:p w14:paraId="31BB4C7B" w14:textId="77777777" w:rsidR="002145DE" w:rsidRDefault="002145DE" w:rsidP="00DB7D27">
      <w:pPr>
        <w:spacing w:line="360" w:lineRule="auto"/>
        <w:ind w:left="708"/>
        <w:jc w:val="both"/>
        <w:rPr>
          <w:rFonts w:cs="Arial"/>
          <w:lang w:eastAsia="es-MX"/>
        </w:rPr>
      </w:pPr>
    </w:p>
    <w:p w14:paraId="14E0632A" w14:textId="77777777" w:rsidR="002145DE" w:rsidRDefault="002145DE" w:rsidP="00DB7D27">
      <w:pPr>
        <w:spacing w:line="360" w:lineRule="auto"/>
        <w:ind w:left="708"/>
        <w:jc w:val="both"/>
        <w:rPr>
          <w:rFonts w:cs="Arial"/>
          <w:lang w:eastAsia="es-MX"/>
        </w:rPr>
      </w:pPr>
    </w:p>
    <w:p w14:paraId="65982074" w14:textId="77777777" w:rsidR="002145DE" w:rsidRPr="00F02890" w:rsidRDefault="002145DE" w:rsidP="00DB7D27">
      <w:pPr>
        <w:spacing w:line="360" w:lineRule="auto"/>
        <w:ind w:left="708"/>
        <w:jc w:val="both"/>
        <w:rPr>
          <w:rFonts w:cs="Arial"/>
          <w:lang w:eastAsia="es-MX"/>
        </w:rPr>
      </w:pPr>
    </w:p>
    <w:p w14:paraId="1778A72E" w14:textId="382463E6" w:rsidR="004642EA" w:rsidRPr="00E24A5D" w:rsidRDefault="009C4024" w:rsidP="00E24A5D">
      <w:pPr>
        <w:pStyle w:val="Heading2"/>
      </w:pPr>
      <w:bookmarkStart w:id="59" w:name="_Toc473558696"/>
      <w:r w:rsidRPr="00E24A5D">
        <w:t xml:space="preserve">6. </w:t>
      </w:r>
      <w:r w:rsidR="004642EA" w:rsidRPr="00E24A5D">
        <w:t>Bibliografía</w:t>
      </w:r>
      <w:bookmarkEnd w:id="59"/>
    </w:p>
    <w:p w14:paraId="1E92EA65" w14:textId="20E01230" w:rsidR="00194230" w:rsidRPr="00C53882" w:rsidRDefault="00194230" w:rsidP="00D36B63">
      <w:pPr>
        <w:spacing w:line="360" w:lineRule="auto"/>
        <w:ind w:left="708"/>
        <w:jc w:val="both"/>
        <w:rPr>
          <w:rFonts w:cs="Arial"/>
          <w:sz w:val="24"/>
          <w:szCs w:val="24"/>
          <w:lang w:eastAsia="es-MX"/>
        </w:rPr>
      </w:pPr>
      <w:r w:rsidRPr="001B4C6A">
        <w:rPr>
          <w:rFonts w:cs="Arial"/>
          <w:sz w:val="24"/>
          <w:szCs w:val="24"/>
          <w:lang w:val="es-ES" w:eastAsia="es-MX"/>
        </w:rPr>
        <w:t xml:space="preserve">Model </w:t>
      </w:r>
      <w:proofErr w:type="spellStart"/>
      <w:r w:rsidRPr="001B4C6A">
        <w:rPr>
          <w:rFonts w:cs="Arial"/>
          <w:sz w:val="24"/>
          <w:szCs w:val="24"/>
          <w:lang w:val="es-ES" w:eastAsia="es-MX"/>
        </w:rPr>
        <w:t>Investing</w:t>
      </w:r>
      <w:proofErr w:type="spellEnd"/>
      <w:r w:rsidRPr="001B4C6A">
        <w:rPr>
          <w:rFonts w:cs="Arial"/>
          <w:sz w:val="24"/>
          <w:szCs w:val="24"/>
          <w:lang w:val="es-ES" w:eastAsia="es-MX"/>
        </w:rPr>
        <w:t xml:space="preserve">. (s. f.). “Asset </w:t>
      </w:r>
      <w:proofErr w:type="spellStart"/>
      <w:r w:rsidRPr="001B4C6A">
        <w:rPr>
          <w:rFonts w:cs="Arial"/>
          <w:sz w:val="24"/>
          <w:szCs w:val="24"/>
          <w:lang w:val="es-ES" w:eastAsia="es-MX"/>
        </w:rPr>
        <w:t>Rotation</w:t>
      </w:r>
      <w:proofErr w:type="spellEnd"/>
      <w:r w:rsidRPr="001B4C6A">
        <w:rPr>
          <w:rFonts w:cs="Arial"/>
          <w:sz w:val="24"/>
          <w:szCs w:val="24"/>
          <w:lang w:val="es-ES" w:eastAsia="es-MX"/>
        </w:rPr>
        <w:t xml:space="preserve"> Model”. </w:t>
      </w:r>
      <w:r w:rsidRPr="00C53882">
        <w:rPr>
          <w:rFonts w:cs="Arial"/>
          <w:sz w:val="24"/>
          <w:szCs w:val="24"/>
          <w:lang w:eastAsia="es-MX"/>
        </w:rPr>
        <w:t xml:space="preserve">Recuperado el 2 de noviembre del 2024, de: </w:t>
      </w:r>
      <w:hyperlink r:id="rId22" w:tgtFrame="_new" w:history="1">
        <w:r w:rsidRPr="00C53882">
          <w:rPr>
            <w:rStyle w:val="Hyperlink"/>
            <w:rFonts w:cs="Arial"/>
            <w:sz w:val="24"/>
            <w:szCs w:val="24"/>
            <w:lang w:eastAsia="es-MX"/>
          </w:rPr>
          <w:t>https://modelinvesting.com/investment-models/asset-rotation-model/</w:t>
        </w:r>
      </w:hyperlink>
    </w:p>
    <w:p w14:paraId="7067DC6C" w14:textId="3D489C5D" w:rsidR="00FA6B8B" w:rsidRPr="00D36B63" w:rsidRDefault="00FA6B8B" w:rsidP="00D36B63">
      <w:pPr>
        <w:spacing w:line="360" w:lineRule="auto"/>
        <w:ind w:left="708"/>
        <w:jc w:val="both"/>
        <w:rPr>
          <w:rFonts w:cs="Arial"/>
          <w:sz w:val="24"/>
          <w:szCs w:val="24"/>
          <w:lang w:val="en-US" w:eastAsia="es-MX"/>
        </w:rPr>
      </w:pPr>
      <w:r w:rsidRPr="00C53882">
        <w:rPr>
          <w:rFonts w:cs="Arial"/>
          <w:sz w:val="24"/>
          <w:szCs w:val="24"/>
          <w:lang w:val="en-US" w:eastAsia="es-MX"/>
        </w:rPr>
        <w:t>Netwealth. (</w:t>
      </w:r>
      <w:r w:rsidR="00DD2253" w:rsidRPr="00C53882">
        <w:rPr>
          <w:rFonts w:cs="Arial"/>
          <w:sz w:val="24"/>
          <w:szCs w:val="24"/>
          <w:lang w:val="en-US" w:eastAsia="es-MX"/>
        </w:rPr>
        <w:t>2022</w:t>
      </w:r>
      <w:r w:rsidRPr="00C53882">
        <w:rPr>
          <w:rFonts w:cs="Arial"/>
          <w:sz w:val="24"/>
          <w:szCs w:val="24"/>
          <w:lang w:val="en-US" w:eastAsia="es-MX"/>
        </w:rPr>
        <w:t>.). “What is rotation in investing and why and when does it matter?”.</w:t>
      </w:r>
      <w:proofErr w:type="spellStart"/>
      <w:r w:rsidRPr="00D36B63">
        <w:rPr>
          <w:rFonts w:cs="Arial"/>
          <w:sz w:val="24"/>
          <w:szCs w:val="24"/>
          <w:lang w:val="en-US" w:eastAsia="es-MX"/>
        </w:rPr>
        <w:t>Recuperado</w:t>
      </w:r>
      <w:proofErr w:type="spellEnd"/>
      <w:r w:rsidR="00D36B63" w:rsidRPr="00D36B63">
        <w:rPr>
          <w:rFonts w:cs="Arial"/>
          <w:sz w:val="24"/>
          <w:szCs w:val="24"/>
          <w:lang w:val="en-US" w:eastAsia="es-MX"/>
        </w:rPr>
        <w:t xml:space="preserve"> </w:t>
      </w:r>
      <w:proofErr w:type="spellStart"/>
      <w:r w:rsidRPr="00D36B63">
        <w:rPr>
          <w:rFonts w:cs="Arial"/>
          <w:sz w:val="24"/>
          <w:szCs w:val="24"/>
          <w:lang w:val="en-US" w:eastAsia="es-MX"/>
        </w:rPr>
        <w:t>el</w:t>
      </w:r>
      <w:proofErr w:type="spellEnd"/>
      <w:r w:rsidRPr="00D36B63">
        <w:rPr>
          <w:rFonts w:cs="Arial"/>
          <w:sz w:val="24"/>
          <w:szCs w:val="24"/>
          <w:lang w:val="en-US" w:eastAsia="es-MX"/>
        </w:rPr>
        <w:t xml:space="preserve"> 2 de </w:t>
      </w:r>
      <w:proofErr w:type="spellStart"/>
      <w:r w:rsidRPr="00D36B63">
        <w:rPr>
          <w:rFonts w:cs="Arial"/>
          <w:sz w:val="24"/>
          <w:szCs w:val="24"/>
          <w:lang w:val="en-US" w:eastAsia="es-MX"/>
        </w:rPr>
        <w:t>noviembre</w:t>
      </w:r>
      <w:proofErr w:type="spellEnd"/>
      <w:r w:rsidRPr="00D36B63">
        <w:rPr>
          <w:rFonts w:cs="Arial"/>
          <w:sz w:val="24"/>
          <w:szCs w:val="24"/>
          <w:lang w:val="en-US" w:eastAsia="es-MX"/>
        </w:rPr>
        <w:t xml:space="preserve"> del 2024, de: </w:t>
      </w:r>
      <w:hyperlink r:id="rId23" w:tgtFrame="_new" w:history="1">
        <w:r w:rsidRPr="00D36B63">
          <w:rPr>
            <w:rStyle w:val="Hyperlink"/>
            <w:rFonts w:cs="Arial"/>
            <w:sz w:val="24"/>
            <w:szCs w:val="24"/>
            <w:lang w:val="en-US" w:eastAsia="es-MX"/>
          </w:rPr>
          <w:t>https://www.netwealth.com/ourviews/what-is-rotation-in-investing-and-why-and-when-does-it-matter/</w:t>
        </w:r>
      </w:hyperlink>
    </w:p>
    <w:p w14:paraId="64ABF292" w14:textId="62EEC1EC" w:rsidR="00DD2253" w:rsidRPr="00C53882" w:rsidRDefault="00BF5AE2" w:rsidP="00D36B63">
      <w:pPr>
        <w:spacing w:line="360" w:lineRule="auto"/>
        <w:ind w:left="708"/>
        <w:jc w:val="both"/>
        <w:rPr>
          <w:rFonts w:cs="Arial"/>
          <w:sz w:val="24"/>
          <w:szCs w:val="24"/>
          <w:lang w:eastAsia="es-MX"/>
        </w:rPr>
      </w:pPr>
      <w:r w:rsidRPr="00C53882">
        <w:rPr>
          <w:rFonts w:cs="Arial"/>
          <w:sz w:val="24"/>
          <w:szCs w:val="24"/>
          <w:lang w:eastAsia="es-MX"/>
        </w:rPr>
        <w:t>Kenton, W. (2023). “</w:t>
      </w:r>
      <w:proofErr w:type="spellStart"/>
      <w:r w:rsidRPr="00C53882">
        <w:rPr>
          <w:rFonts w:cs="Arial"/>
          <w:sz w:val="24"/>
          <w:szCs w:val="24"/>
          <w:lang w:eastAsia="es-MX"/>
        </w:rPr>
        <w:t>Economic</w:t>
      </w:r>
      <w:proofErr w:type="spellEnd"/>
      <w:r w:rsidRPr="00C53882">
        <w:rPr>
          <w:rFonts w:cs="Arial"/>
          <w:sz w:val="24"/>
          <w:szCs w:val="24"/>
          <w:lang w:eastAsia="es-MX"/>
        </w:rPr>
        <w:t xml:space="preserve"> </w:t>
      </w:r>
      <w:proofErr w:type="spellStart"/>
      <w:r w:rsidRPr="00C53882">
        <w:rPr>
          <w:rFonts w:cs="Arial"/>
          <w:sz w:val="24"/>
          <w:szCs w:val="24"/>
          <w:lang w:eastAsia="es-MX"/>
        </w:rPr>
        <w:t>Indicator</w:t>
      </w:r>
      <w:proofErr w:type="spellEnd"/>
      <w:r w:rsidRPr="00C53882">
        <w:rPr>
          <w:rFonts w:cs="Arial"/>
          <w:sz w:val="24"/>
          <w:szCs w:val="24"/>
          <w:lang w:eastAsia="es-MX"/>
        </w:rPr>
        <w:t xml:space="preserve">”. Recuperado el 2 de noviembre del 2024, de: </w:t>
      </w:r>
      <w:hyperlink r:id="rId24" w:tgtFrame="_new" w:history="1">
        <w:r w:rsidRPr="00C53882">
          <w:rPr>
            <w:rStyle w:val="Hyperlink"/>
            <w:rFonts w:cs="Arial"/>
            <w:sz w:val="24"/>
            <w:szCs w:val="24"/>
            <w:lang w:eastAsia="es-MX"/>
          </w:rPr>
          <w:t>https://www.investopedia.com/terms/e/economic_indicator.asp</w:t>
        </w:r>
      </w:hyperlink>
    </w:p>
    <w:p w14:paraId="09A02E27" w14:textId="3B9870E8" w:rsidR="00BF5AE2" w:rsidRPr="00C53882" w:rsidRDefault="00875253" w:rsidP="00D36B63">
      <w:pPr>
        <w:spacing w:line="360" w:lineRule="auto"/>
        <w:ind w:left="708"/>
        <w:jc w:val="both"/>
        <w:rPr>
          <w:rFonts w:cs="Arial"/>
          <w:sz w:val="24"/>
          <w:szCs w:val="24"/>
          <w:lang w:eastAsia="es-MX"/>
        </w:rPr>
      </w:pPr>
      <w:r w:rsidRPr="00C53882">
        <w:rPr>
          <w:rFonts w:cs="Arial"/>
          <w:sz w:val="24"/>
          <w:szCs w:val="24"/>
          <w:lang w:val="en-US" w:eastAsia="es-MX"/>
        </w:rPr>
        <w:t>Investopedia. (20</w:t>
      </w:r>
      <w:r w:rsidR="00844BF1" w:rsidRPr="00C53882">
        <w:rPr>
          <w:rFonts w:cs="Arial"/>
          <w:sz w:val="24"/>
          <w:szCs w:val="24"/>
          <w:lang w:val="en-US" w:eastAsia="es-MX"/>
        </w:rPr>
        <w:t>22</w:t>
      </w:r>
      <w:r w:rsidRPr="00C53882">
        <w:rPr>
          <w:rFonts w:cs="Arial"/>
          <w:sz w:val="24"/>
          <w:szCs w:val="24"/>
          <w:lang w:val="en-US" w:eastAsia="es-MX"/>
        </w:rPr>
        <w:t>). “</w:t>
      </w:r>
      <w:r w:rsidR="00B83CE3" w:rsidRPr="00C53882">
        <w:rPr>
          <w:rFonts w:cs="Arial"/>
          <w:sz w:val="24"/>
          <w:szCs w:val="24"/>
          <w:lang w:val="en-US" w:eastAsia="es-MX"/>
        </w:rPr>
        <w:t>C</w:t>
      </w:r>
      <w:r w:rsidR="00844BF1" w:rsidRPr="00C53882">
        <w:rPr>
          <w:rFonts w:cs="Arial"/>
          <w:sz w:val="24"/>
          <w:szCs w:val="24"/>
          <w:lang w:val="en-US" w:eastAsia="es-MX"/>
        </w:rPr>
        <w:t>yclical vs. Non-Cyclical Stocks: What’s the Difference?</w:t>
      </w:r>
      <w:r w:rsidRPr="00C53882">
        <w:rPr>
          <w:rFonts w:cs="Arial"/>
          <w:sz w:val="24"/>
          <w:szCs w:val="24"/>
          <w:lang w:val="en-US" w:eastAsia="es-MX"/>
        </w:rPr>
        <w:t xml:space="preserve">”. </w:t>
      </w:r>
      <w:r w:rsidRPr="00C53882">
        <w:rPr>
          <w:rFonts w:cs="Arial"/>
          <w:sz w:val="24"/>
          <w:szCs w:val="24"/>
          <w:lang w:eastAsia="es-MX"/>
        </w:rPr>
        <w:t xml:space="preserve">Recuperado el 2 de noviembre del 2024, de: </w:t>
      </w:r>
      <w:hyperlink r:id="rId25" w:tgtFrame="_new" w:history="1">
        <w:r w:rsidRPr="00C53882">
          <w:rPr>
            <w:rStyle w:val="Hyperlink"/>
            <w:rFonts w:cs="Arial"/>
            <w:sz w:val="24"/>
            <w:szCs w:val="24"/>
            <w:lang w:eastAsia="es-MX"/>
          </w:rPr>
          <w:t>https://www.investopedia.com/articles/00/082800.asp</w:t>
        </w:r>
      </w:hyperlink>
    </w:p>
    <w:p w14:paraId="250B618A" w14:textId="33A7653A" w:rsidR="00875253" w:rsidRDefault="00C53882" w:rsidP="00D36B63">
      <w:pPr>
        <w:spacing w:line="360" w:lineRule="auto"/>
        <w:ind w:left="708"/>
        <w:jc w:val="both"/>
        <w:rPr>
          <w:rFonts w:cs="Arial"/>
          <w:sz w:val="24"/>
          <w:szCs w:val="24"/>
          <w:lang w:eastAsia="es-MX"/>
        </w:rPr>
      </w:pPr>
      <w:r w:rsidRPr="00C53882">
        <w:rPr>
          <w:rFonts w:cs="Arial"/>
          <w:sz w:val="24"/>
          <w:szCs w:val="24"/>
          <w:lang w:val="en-US" w:eastAsia="es-MX"/>
        </w:rPr>
        <w:t xml:space="preserve">Hosmer, D. W., </w:t>
      </w:r>
      <w:proofErr w:type="spellStart"/>
      <w:r w:rsidRPr="00C53882">
        <w:rPr>
          <w:rFonts w:cs="Arial"/>
          <w:sz w:val="24"/>
          <w:szCs w:val="24"/>
          <w:lang w:val="en-US" w:eastAsia="es-MX"/>
        </w:rPr>
        <w:t>Lemeshow</w:t>
      </w:r>
      <w:proofErr w:type="spellEnd"/>
      <w:r w:rsidRPr="00C53882">
        <w:rPr>
          <w:rFonts w:cs="Arial"/>
          <w:sz w:val="24"/>
          <w:szCs w:val="24"/>
          <w:lang w:val="en-US" w:eastAsia="es-MX"/>
        </w:rPr>
        <w:t xml:space="preserve">, S., &amp; Sturdivant, R. X. (2013). </w:t>
      </w:r>
      <w:r w:rsidRPr="00C53882">
        <w:rPr>
          <w:rFonts w:cs="Arial"/>
          <w:sz w:val="24"/>
          <w:szCs w:val="24"/>
          <w:lang w:eastAsia="es-MX"/>
        </w:rPr>
        <w:t>“</w:t>
      </w:r>
      <w:proofErr w:type="spellStart"/>
      <w:r w:rsidRPr="00C53882">
        <w:rPr>
          <w:rFonts w:cs="Arial"/>
          <w:sz w:val="24"/>
          <w:szCs w:val="24"/>
          <w:lang w:eastAsia="es-MX"/>
        </w:rPr>
        <w:t>Applied</w:t>
      </w:r>
      <w:proofErr w:type="spellEnd"/>
      <w:r w:rsidRPr="00C53882">
        <w:rPr>
          <w:rFonts w:cs="Arial"/>
          <w:sz w:val="24"/>
          <w:szCs w:val="24"/>
          <w:lang w:eastAsia="es-MX"/>
        </w:rPr>
        <w:t xml:space="preserve"> </w:t>
      </w:r>
      <w:proofErr w:type="spellStart"/>
      <w:r w:rsidRPr="00C53882">
        <w:rPr>
          <w:rFonts w:cs="Arial"/>
          <w:sz w:val="24"/>
          <w:szCs w:val="24"/>
          <w:lang w:eastAsia="es-MX"/>
        </w:rPr>
        <w:t>Logistic</w:t>
      </w:r>
      <w:proofErr w:type="spellEnd"/>
      <w:r w:rsidRPr="00C53882">
        <w:rPr>
          <w:rFonts w:cs="Arial"/>
          <w:sz w:val="24"/>
          <w:szCs w:val="24"/>
          <w:lang w:eastAsia="es-MX"/>
        </w:rPr>
        <w:t xml:space="preserve"> </w:t>
      </w:r>
      <w:proofErr w:type="spellStart"/>
      <w:r w:rsidRPr="00C53882">
        <w:rPr>
          <w:rFonts w:cs="Arial"/>
          <w:sz w:val="24"/>
          <w:szCs w:val="24"/>
          <w:lang w:eastAsia="es-MX"/>
        </w:rPr>
        <w:t>Regression</w:t>
      </w:r>
      <w:proofErr w:type="spellEnd"/>
      <w:r w:rsidRPr="00C53882">
        <w:rPr>
          <w:rFonts w:cs="Arial"/>
          <w:sz w:val="24"/>
          <w:szCs w:val="24"/>
          <w:lang w:eastAsia="es-MX"/>
        </w:rPr>
        <w:t xml:space="preserve">”. Recuperado el 2 de noviembre del 2024, de: </w:t>
      </w:r>
      <w:hyperlink r:id="rId26" w:tgtFrame="_new" w:history="1">
        <w:r w:rsidRPr="00C53882">
          <w:rPr>
            <w:rStyle w:val="Hyperlink"/>
            <w:rFonts w:cs="Arial"/>
            <w:sz w:val="24"/>
            <w:szCs w:val="24"/>
            <w:lang w:eastAsia="es-MX"/>
          </w:rPr>
          <w:t>https://www.wiley.com/en-us/Applied+Logistic+Regression-p-9780470582473</w:t>
        </w:r>
      </w:hyperlink>
    </w:p>
    <w:p w14:paraId="690AD826" w14:textId="500BD518" w:rsidR="00263937" w:rsidRDefault="00364ADB" w:rsidP="00D36B63">
      <w:pPr>
        <w:spacing w:line="360" w:lineRule="auto"/>
        <w:ind w:left="708"/>
        <w:jc w:val="both"/>
        <w:rPr>
          <w:rFonts w:cs="Arial"/>
          <w:sz w:val="24"/>
          <w:szCs w:val="24"/>
          <w:lang w:eastAsia="es-MX"/>
        </w:rPr>
      </w:pPr>
      <w:r w:rsidRPr="00364ADB">
        <w:rPr>
          <w:rFonts w:cs="Arial"/>
          <w:sz w:val="24"/>
          <w:szCs w:val="24"/>
          <w:lang w:val="en-US" w:eastAsia="es-MX"/>
        </w:rPr>
        <w:t xml:space="preserve">Chen, T., &amp; </w:t>
      </w:r>
      <w:proofErr w:type="spellStart"/>
      <w:r w:rsidRPr="00364ADB">
        <w:rPr>
          <w:rFonts w:cs="Arial"/>
          <w:sz w:val="24"/>
          <w:szCs w:val="24"/>
          <w:lang w:val="en-US" w:eastAsia="es-MX"/>
        </w:rPr>
        <w:t>Guestrin</w:t>
      </w:r>
      <w:proofErr w:type="spellEnd"/>
      <w:r w:rsidRPr="00364ADB">
        <w:rPr>
          <w:rFonts w:cs="Arial"/>
          <w:sz w:val="24"/>
          <w:szCs w:val="24"/>
          <w:lang w:val="en-US" w:eastAsia="es-MX"/>
        </w:rPr>
        <w:t xml:space="preserve">, C. (2016). “XGBoost: A Scalable Tree Boosting System”. </w:t>
      </w:r>
      <w:r w:rsidRPr="00364ADB">
        <w:rPr>
          <w:rFonts w:cs="Arial"/>
          <w:sz w:val="24"/>
          <w:szCs w:val="24"/>
          <w:lang w:eastAsia="es-MX"/>
        </w:rPr>
        <w:t xml:space="preserve">Recuperado el 2 de noviembre del 2024, de: </w:t>
      </w:r>
      <w:hyperlink r:id="rId27" w:history="1">
        <w:r w:rsidRPr="000B2766">
          <w:rPr>
            <w:rStyle w:val="Hyperlink"/>
            <w:rFonts w:cs="Arial"/>
            <w:sz w:val="24"/>
            <w:szCs w:val="24"/>
            <w:lang w:eastAsia="es-MX"/>
          </w:rPr>
          <w:t>https://dl.acm.org/doi/10.1145/2939672.2939785</w:t>
        </w:r>
      </w:hyperlink>
    </w:p>
    <w:p w14:paraId="7D4F387A" w14:textId="3C1E8815" w:rsidR="00D36B63" w:rsidRDefault="00AA41B3" w:rsidP="00D36B63">
      <w:pPr>
        <w:spacing w:line="360" w:lineRule="auto"/>
        <w:ind w:left="708"/>
        <w:jc w:val="both"/>
        <w:rPr>
          <w:rFonts w:cs="Arial"/>
          <w:sz w:val="24"/>
          <w:szCs w:val="24"/>
          <w:lang w:eastAsia="es-MX"/>
        </w:rPr>
      </w:pPr>
      <w:r w:rsidRPr="00AA41B3">
        <w:rPr>
          <w:rFonts w:cs="Arial"/>
          <w:sz w:val="24"/>
          <w:szCs w:val="24"/>
          <w:lang w:val="en-US" w:eastAsia="es-MX"/>
        </w:rPr>
        <w:t xml:space="preserve">Nwankpa, C., </w:t>
      </w:r>
      <w:proofErr w:type="spellStart"/>
      <w:r w:rsidRPr="00AA41B3">
        <w:rPr>
          <w:rFonts w:cs="Arial"/>
          <w:sz w:val="24"/>
          <w:szCs w:val="24"/>
          <w:lang w:val="en-US" w:eastAsia="es-MX"/>
        </w:rPr>
        <w:t>Ijomah</w:t>
      </w:r>
      <w:proofErr w:type="spellEnd"/>
      <w:r w:rsidRPr="00AA41B3">
        <w:rPr>
          <w:rFonts w:cs="Arial"/>
          <w:sz w:val="24"/>
          <w:szCs w:val="24"/>
          <w:lang w:val="en-US" w:eastAsia="es-MX"/>
        </w:rPr>
        <w:t xml:space="preserve">, W., Gachagan, A., &amp; Marshall, S. (2018). “Activation Functions: Comparison of Trends in Practice and Research for Deep Learning”. </w:t>
      </w:r>
      <w:r w:rsidRPr="00AA41B3">
        <w:rPr>
          <w:rFonts w:cs="Arial"/>
          <w:sz w:val="24"/>
          <w:szCs w:val="24"/>
          <w:lang w:eastAsia="es-MX"/>
        </w:rPr>
        <w:t xml:space="preserve">Recuperado el 2 de noviembre del 2024, de: </w:t>
      </w:r>
      <w:hyperlink r:id="rId28" w:tgtFrame="_new" w:history="1">
        <w:r w:rsidRPr="00AA41B3">
          <w:rPr>
            <w:rStyle w:val="Hyperlink"/>
            <w:rFonts w:cs="Arial"/>
            <w:sz w:val="24"/>
            <w:szCs w:val="24"/>
            <w:lang w:eastAsia="es-MX"/>
          </w:rPr>
          <w:t>https://arxiv.org/abs/1811.03378</w:t>
        </w:r>
      </w:hyperlink>
    </w:p>
    <w:p w14:paraId="587A956A" w14:textId="7FE9BADE" w:rsidR="00543ACD" w:rsidRDefault="00543ACD" w:rsidP="00D36B63">
      <w:pPr>
        <w:spacing w:line="360" w:lineRule="auto"/>
        <w:ind w:left="708"/>
        <w:jc w:val="both"/>
        <w:rPr>
          <w:rFonts w:cs="Arial"/>
          <w:sz w:val="24"/>
          <w:szCs w:val="24"/>
          <w:lang w:eastAsia="es-MX"/>
        </w:rPr>
      </w:pPr>
      <w:r w:rsidRPr="00543ACD">
        <w:rPr>
          <w:rFonts w:cs="Arial"/>
          <w:sz w:val="24"/>
          <w:szCs w:val="24"/>
          <w:lang w:eastAsia="es-MX"/>
        </w:rPr>
        <w:lastRenderedPageBreak/>
        <w:t xml:space="preserve">Bailey, D. H., Borwein, J., de Prado, M. L., &amp; Zhu, Q. J. (2014). “The Probability of Backtest Overfitting”. </w:t>
      </w:r>
      <w:r w:rsidRPr="00543ACD">
        <w:rPr>
          <w:rFonts w:cs="Arial"/>
          <w:i/>
          <w:iCs/>
          <w:sz w:val="24"/>
          <w:szCs w:val="24"/>
          <w:lang w:eastAsia="es-MX"/>
        </w:rPr>
        <w:t>Journal of Computational Finance, 20</w:t>
      </w:r>
      <w:r w:rsidRPr="00543ACD">
        <w:rPr>
          <w:rFonts w:cs="Arial"/>
          <w:sz w:val="24"/>
          <w:szCs w:val="24"/>
          <w:lang w:eastAsia="es-MX"/>
        </w:rPr>
        <w:t xml:space="preserve">(4), 39-70. Recuperado el 2 de noviembre del 2024, de: </w:t>
      </w:r>
      <w:hyperlink r:id="rId29" w:history="1">
        <w:r w:rsidRPr="000B2766">
          <w:rPr>
            <w:rStyle w:val="Hyperlink"/>
            <w:rFonts w:cs="Arial"/>
            <w:sz w:val="24"/>
            <w:szCs w:val="24"/>
            <w:lang w:eastAsia="es-MX"/>
          </w:rPr>
          <w:t>https://doi.org/10.2139/ssrn.232625</w:t>
        </w:r>
      </w:hyperlink>
    </w:p>
    <w:p w14:paraId="4B71B252" w14:textId="4B058B9F" w:rsidR="00543ACD" w:rsidRDefault="0086196C" w:rsidP="00D36B63">
      <w:pPr>
        <w:spacing w:line="360" w:lineRule="auto"/>
        <w:ind w:left="708"/>
        <w:jc w:val="both"/>
        <w:rPr>
          <w:rFonts w:cs="Arial"/>
          <w:sz w:val="24"/>
          <w:szCs w:val="24"/>
          <w:lang w:eastAsia="es-MX"/>
        </w:rPr>
      </w:pPr>
      <w:r w:rsidRPr="0086196C">
        <w:rPr>
          <w:rFonts w:cs="Arial"/>
          <w:sz w:val="24"/>
          <w:szCs w:val="24"/>
          <w:lang w:eastAsia="es-MX"/>
        </w:rPr>
        <w:t xml:space="preserve">Chen, J. (2023). “Backtesting”. Recuperado el 2 de noviembre del 2024, de: </w:t>
      </w:r>
      <w:hyperlink r:id="rId30" w:tgtFrame="_new" w:history="1">
        <w:r w:rsidRPr="0086196C">
          <w:rPr>
            <w:rStyle w:val="Hyperlink"/>
            <w:rFonts w:cs="Arial"/>
            <w:sz w:val="24"/>
            <w:szCs w:val="24"/>
            <w:lang w:eastAsia="es-MX"/>
          </w:rPr>
          <w:t>https://www.investopedia.com/terms/b/backtesting.asp</w:t>
        </w:r>
      </w:hyperlink>
    </w:p>
    <w:p w14:paraId="39A45B69" w14:textId="5C3ABDC3" w:rsidR="00AA41B3" w:rsidRDefault="00475AB7" w:rsidP="00D36B63">
      <w:pPr>
        <w:spacing w:line="360" w:lineRule="auto"/>
        <w:ind w:left="708"/>
        <w:jc w:val="both"/>
        <w:rPr>
          <w:rFonts w:cs="Arial"/>
          <w:sz w:val="24"/>
          <w:szCs w:val="24"/>
          <w:lang w:eastAsia="es-MX"/>
        </w:rPr>
      </w:pPr>
      <w:r w:rsidRPr="00475AB7">
        <w:rPr>
          <w:rFonts w:cs="Arial"/>
          <w:sz w:val="24"/>
          <w:szCs w:val="24"/>
          <w:lang w:eastAsia="es-MX"/>
        </w:rPr>
        <w:t xml:space="preserve">Chen, J. (2023). “Jensen’s Measure”. Recuperado el 2 de noviembre del 2024, de: </w:t>
      </w:r>
      <w:hyperlink r:id="rId31" w:tgtFrame="_new" w:history="1">
        <w:r w:rsidRPr="00475AB7">
          <w:rPr>
            <w:rStyle w:val="Hyperlink"/>
            <w:rFonts w:cs="Arial"/>
            <w:sz w:val="24"/>
            <w:szCs w:val="24"/>
            <w:lang w:eastAsia="es-MX"/>
          </w:rPr>
          <w:t>https://www.investopedia.com/terms/j/jensensmeasure.asp</w:t>
        </w:r>
      </w:hyperlink>
    </w:p>
    <w:p w14:paraId="66E21D9B" w14:textId="1C3C45AD" w:rsidR="00E24A5D" w:rsidRPr="00C05ABC" w:rsidRDefault="002E6C4B" w:rsidP="00C05ABC">
      <w:pPr>
        <w:spacing w:line="360" w:lineRule="auto"/>
        <w:ind w:left="708"/>
        <w:jc w:val="both"/>
        <w:rPr>
          <w:rFonts w:cs="Arial"/>
          <w:sz w:val="24"/>
          <w:szCs w:val="24"/>
          <w:lang w:eastAsia="es-MX"/>
        </w:rPr>
      </w:pPr>
      <w:r w:rsidRPr="002E6C4B">
        <w:rPr>
          <w:rFonts w:cs="Arial"/>
          <w:sz w:val="24"/>
          <w:szCs w:val="24"/>
          <w:lang w:eastAsia="es-MX"/>
        </w:rPr>
        <w:t xml:space="preserve">Hayes, A. (2023). “Sharpe Ratio”. Recuperado el 2 de noviembre del 2024, de: </w:t>
      </w:r>
      <w:hyperlink r:id="rId32" w:tgtFrame="_new" w:history="1">
        <w:r w:rsidRPr="002E6C4B">
          <w:rPr>
            <w:rStyle w:val="Hyperlink"/>
            <w:rFonts w:cs="Arial"/>
            <w:sz w:val="24"/>
            <w:szCs w:val="24"/>
            <w:lang w:eastAsia="es-MX"/>
          </w:rPr>
          <w:t>https://www.investopedia.com/terms/s/sharperatio.asp</w:t>
        </w:r>
      </w:hyperlink>
    </w:p>
    <w:p w14:paraId="74D0CE35" w14:textId="77777777" w:rsidR="004642EA" w:rsidRPr="00E24A5D" w:rsidRDefault="004642EA" w:rsidP="00E24A5D">
      <w:pPr>
        <w:pStyle w:val="Heading2"/>
      </w:pPr>
      <w:bookmarkStart w:id="60" w:name="_Toc473558697"/>
      <w:r w:rsidRPr="00E24A5D">
        <w:t>Anexos (en caso de ser necesarios)</w:t>
      </w:r>
      <w:bookmarkEnd w:id="60"/>
    </w:p>
    <w:p w14:paraId="5156C1C7" w14:textId="748F693E" w:rsidR="009336D2" w:rsidRDefault="009336D2" w:rsidP="009336D2">
      <w:pPr>
        <w:spacing w:line="360" w:lineRule="auto"/>
        <w:ind w:left="708"/>
        <w:jc w:val="both"/>
      </w:pPr>
      <w:r w:rsidRPr="00977614">
        <w:rPr>
          <w:rFonts w:cs="Arial"/>
          <w:b/>
          <w:lang w:eastAsia="es-MX"/>
        </w:rPr>
        <w:t>ANEXO 1:</w:t>
      </w:r>
      <w:r>
        <w:rPr>
          <w:rFonts w:cs="Arial"/>
          <w:lang w:eastAsia="es-MX"/>
        </w:rPr>
        <w:t xml:space="preserve"> </w:t>
      </w:r>
      <w:r w:rsidRPr="001C4909">
        <w:rPr>
          <w:rFonts w:cstheme="minorHAnsi"/>
          <w:lang w:eastAsia="es-MX"/>
        </w:rPr>
        <w:t xml:space="preserve">“Repositorio de GitHub del producto final de este proyecto”: </w:t>
      </w:r>
      <w:hyperlink r:id="rId33" w:history="1">
        <w:r w:rsidR="004A34D5" w:rsidRPr="001C4909">
          <w:rPr>
            <w:rStyle w:val="Hyperlink"/>
            <w:rFonts w:cstheme="minorHAnsi"/>
          </w:rPr>
          <w:t>https://github.com/diegotita4/PAP-ERS</w:t>
        </w:r>
      </w:hyperlink>
    </w:p>
    <w:p w14:paraId="19185C2D" w14:textId="77777777" w:rsidR="004A34D5" w:rsidRPr="004A34D5" w:rsidRDefault="004A34D5" w:rsidP="009336D2">
      <w:pPr>
        <w:spacing w:line="360" w:lineRule="auto"/>
        <w:ind w:left="708"/>
        <w:jc w:val="both"/>
        <w:rPr>
          <w:rFonts w:cs="Arial"/>
          <w:lang w:eastAsia="es-MX"/>
        </w:rPr>
      </w:pPr>
    </w:p>
    <w:p w14:paraId="2022DE45" w14:textId="77777777" w:rsidR="00904EAF" w:rsidRPr="009336D2" w:rsidRDefault="00904EAF"/>
    <w:p w14:paraId="26673A94" w14:textId="77777777" w:rsidR="00120CC2" w:rsidRPr="00F02890" w:rsidRDefault="00120CC2"/>
    <w:sectPr w:rsidR="00120CC2" w:rsidRPr="00F02890" w:rsidSect="00B80703">
      <w:footerReference w:type="default" r:id="rId34"/>
      <w:pgSz w:w="12240" w:h="15840" w:code="1"/>
      <w:pgMar w:top="1417" w:right="1701" w:bottom="1417" w:left="1701" w:header="709" w:footer="3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8BFF" w14:textId="77777777" w:rsidR="00E844D5" w:rsidRDefault="00E844D5">
      <w:r>
        <w:separator/>
      </w:r>
    </w:p>
  </w:endnote>
  <w:endnote w:type="continuationSeparator" w:id="0">
    <w:p w14:paraId="5B1F3EB5" w14:textId="77777777" w:rsidR="00E844D5" w:rsidRDefault="00E844D5">
      <w:r>
        <w:continuationSeparator/>
      </w:r>
    </w:p>
  </w:endnote>
  <w:endnote w:type="continuationNotice" w:id="1">
    <w:p w14:paraId="49FA6D34" w14:textId="77777777" w:rsidR="00E844D5" w:rsidRDefault="00E84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167014"/>
      <w:docPartObj>
        <w:docPartGallery w:val="Page Numbers (Bottom of Page)"/>
        <w:docPartUnique/>
      </w:docPartObj>
    </w:sdtPr>
    <w:sdtEndPr>
      <w:rPr>
        <w:rFonts w:ascii="Arial" w:hAnsi="Arial" w:cs="Arial"/>
      </w:rPr>
    </w:sdtEndPr>
    <w:sdtContent>
      <w:p w14:paraId="5DAFC416" w14:textId="01AE31BB" w:rsidR="00925168" w:rsidRPr="00B80703" w:rsidRDefault="00925168" w:rsidP="00297B14">
        <w:pPr>
          <w:pStyle w:val="Footer"/>
          <w:rPr>
            <w:rFonts w:ascii="Arial" w:hAnsi="Arial" w:cs="Arial"/>
            <w:color w:val="BFBFBF" w:themeColor="background1" w:themeShade="BF"/>
            <w:sz w:val="16"/>
            <w:szCs w:val="20"/>
          </w:rPr>
        </w:pPr>
        <w:r w:rsidRPr="00B80703">
          <w:rPr>
            <w:rFonts w:ascii="Arial" w:hAnsi="Arial" w:cs="Arial"/>
            <w:color w:val="BFBFBF" w:themeColor="background1" w:themeShade="BF"/>
            <w:sz w:val="16"/>
            <w:szCs w:val="20"/>
          </w:rPr>
          <w:t>FO-DGA-CPAP-001</w:t>
        </w:r>
        <w:r w:rsidRPr="00B80703">
          <w:rPr>
            <w:rFonts w:ascii="Arial" w:hAnsi="Arial" w:cs="Arial"/>
            <w:sz w:val="20"/>
          </w:rPr>
          <w:t xml:space="preserve"> </w:t>
        </w:r>
      </w:p>
      <w:p w14:paraId="088FF7A0" w14:textId="4890E06B" w:rsidR="00925168" w:rsidRPr="00B80703" w:rsidRDefault="00925168" w:rsidP="00C35078">
        <w:pPr>
          <w:pStyle w:val="Footer"/>
          <w:tabs>
            <w:tab w:val="left" w:pos="3510"/>
          </w:tabs>
          <w:rPr>
            <w:rFonts w:ascii="Arial" w:hAnsi="Arial" w:cs="Arial"/>
          </w:rPr>
        </w:pPr>
        <w:r>
          <w:tab/>
        </w:r>
        <w:r>
          <w:tab/>
        </w:r>
        <w:r>
          <w:tab/>
        </w:r>
        <w:r w:rsidRPr="00B80703">
          <w:rPr>
            <w:rFonts w:ascii="Arial" w:hAnsi="Arial" w:cs="Arial"/>
            <w:sz w:val="22"/>
          </w:rPr>
          <w:fldChar w:fldCharType="begin"/>
        </w:r>
        <w:r w:rsidRPr="00B80703">
          <w:rPr>
            <w:rFonts w:ascii="Arial" w:hAnsi="Arial" w:cs="Arial"/>
            <w:sz w:val="22"/>
          </w:rPr>
          <w:instrText>PAGE   \* MERGEFORMAT</w:instrText>
        </w:r>
        <w:r w:rsidRPr="00B80703">
          <w:rPr>
            <w:rFonts w:ascii="Arial" w:hAnsi="Arial" w:cs="Arial"/>
            <w:sz w:val="22"/>
          </w:rPr>
          <w:fldChar w:fldCharType="separate"/>
        </w:r>
        <w:r w:rsidR="00313B74">
          <w:rPr>
            <w:rFonts w:ascii="Arial" w:hAnsi="Arial" w:cs="Arial"/>
            <w:noProof/>
            <w:sz w:val="22"/>
          </w:rPr>
          <w:t>1</w:t>
        </w:r>
        <w:r w:rsidRPr="00B80703">
          <w:rPr>
            <w:rFonts w:ascii="Arial" w:hAnsi="Arial" w:cs="Arial"/>
            <w:sz w:val="22"/>
          </w:rPr>
          <w:fldChar w:fldCharType="end"/>
        </w:r>
      </w:p>
    </w:sdtContent>
  </w:sdt>
  <w:p w14:paraId="2C74DAD8" w14:textId="64F79159" w:rsidR="00925168" w:rsidRPr="00993ADB" w:rsidRDefault="00925168" w:rsidP="0099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E02CC" w14:textId="77777777" w:rsidR="00E844D5" w:rsidRDefault="00E844D5">
      <w:r>
        <w:separator/>
      </w:r>
    </w:p>
  </w:footnote>
  <w:footnote w:type="continuationSeparator" w:id="0">
    <w:p w14:paraId="72682639" w14:textId="77777777" w:rsidR="00E844D5" w:rsidRDefault="00E844D5">
      <w:r>
        <w:continuationSeparator/>
      </w:r>
    </w:p>
  </w:footnote>
  <w:footnote w:type="continuationNotice" w:id="1">
    <w:p w14:paraId="32E31BF7" w14:textId="77777777" w:rsidR="00E844D5" w:rsidRDefault="00E844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C631"/>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FD0D20"/>
    <w:multiLevelType w:val="multilevel"/>
    <w:tmpl w:val="75E69C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981AE5"/>
    <w:multiLevelType w:val="hybridMultilevel"/>
    <w:tmpl w:val="B32651F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42D0599"/>
    <w:multiLevelType w:val="multilevel"/>
    <w:tmpl w:val="E3BA07E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F297254"/>
    <w:multiLevelType w:val="hybridMultilevel"/>
    <w:tmpl w:val="C94CE2F4"/>
    <w:lvl w:ilvl="0" w:tplc="883023A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ED64A4"/>
    <w:multiLevelType w:val="hybridMultilevel"/>
    <w:tmpl w:val="5220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6415F"/>
    <w:multiLevelType w:val="hybridMultilevel"/>
    <w:tmpl w:val="3EAA6C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2F502D"/>
    <w:multiLevelType w:val="multilevel"/>
    <w:tmpl w:val="450C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D3EDC"/>
    <w:multiLevelType w:val="hybridMultilevel"/>
    <w:tmpl w:val="90D602C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54124689">
    <w:abstractNumId w:val="2"/>
  </w:num>
  <w:num w:numId="2" w16cid:durableId="42485411">
    <w:abstractNumId w:val="6"/>
  </w:num>
  <w:num w:numId="3" w16cid:durableId="1557740013">
    <w:abstractNumId w:val="8"/>
  </w:num>
  <w:num w:numId="4" w16cid:durableId="1751385063">
    <w:abstractNumId w:val="7"/>
  </w:num>
  <w:num w:numId="5" w16cid:durableId="1057506766">
    <w:abstractNumId w:val="3"/>
  </w:num>
  <w:num w:numId="6" w16cid:durableId="1247887899">
    <w:abstractNumId w:val="5"/>
  </w:num>
  <w:num w:numId="7" w16cid:durableId="1370253406">
    <w:abstractNumId w:val="1"/>
  </w:num>
  <w:num w:numId="8" w16cid:durableId="1042553471">
    <w:abstractNumId w:val="0"/>
  </w:num>
  <w:num w:numId="9" w16cid:durableId="67464786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RIQUEZ NARES, DIEGO EMILIO">
    <w15:presenceInfo w15:providerId="AD" w15:userId="S::if728356@iteso.mx::4592bcf6-3308-42dd-8754-3a8a126f867d"/>
  </w15:person>
  <w15:person w15:author="MARTINEZ RAMIREZ, JOSE ALFONSO">
    <w15:presenceInfo w15:providerId="AD" w15:userId="S::alfonso.martinez@iteso.mx::7bef29ce-457b-4f01-ba9f-de66e674f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EA"/>
    <w:rsid w:val="000001AF"/>
    <w:rsid w:val="00000518"/>
    <w:rsid w:val="00000E7F"/>
    <w:rsid w:val="00001253"/>
    <w:rsid w:val="00001A0B"/>
    <w:rsid w:val="00001E02"/>
    <w:rsid w:val="000031E5"/>
    <w:rsid w:val="000039F8"/>
    <w:rsid w:val="00003D35"/>
    <w:rsid w:val="000055F1"/>
    <w:rsid w:val="0000563B"/>
    <w:rsid w:val="00005B88"/>
    <w:rsid w:val="000069E0"/>
    <w:rsid w:val="000078F3"/>
    <w:rsid w:val="00010111"/>
    <w:rsid w:val="00010D37"/>
    <w:rsid w:val="00011295"/>
    <w:rsid w:val="00011FA9"/>
    <w:rsid w:val="00012CAB"/>
    <w:rsid w:val="000133F2"/>
    <w:rsid w:val="000137CE"/>
    <w:rsid w:val="00013A58"/>
    <w:rsid w:val="000144DE"/>
    <w:rsid w:val="00014C72"/>
    <w:rsid w:val="00015E21"/>
    <w:rsid w:val="000178EA"/>
    <w:rsid w:val="0001793F"/>
    <w:rsid w:val="00020180"/>
    <w:rsid w:val="000218DD"/>
    <w:rsid w:val="00021DB4"/>
    <w:rsid w:val="00022C7A"/>
    <w:rsid w:val="00022E28"/>
    <w:rsid w:val="0002371D"/>
    <w:rsid w:val="00023994"/>
    <w:rsid w:val="00023B35"/>
    <w:rsid w:val="00023FB2"/>
    <w:rsid w:val="00024E89"/>
    <w:rsid w:val="00026FC3"/>
    <w:rsid w:val="0002710F"/>
    <w:rsid w:val="00030167"/>
    <w:rsid w:val="000311A0"/>
    <w:rsid w:val="0003302E"/>
    <w:rsid w:val="000336D2"/>
    <w:rsid w:val="000353FD"/>
    <w:rsid w:val="00035888"/>
    <w:rsid w:val="00035AB4"/>
    <w:rsid w:val="00035BDC"/>
    <w:rsid w:val="00036111"/>
    <w:rsid w:val="00036DCC"/>
    <w:rsid w:val="00036E65"/>
    <w:rsid w:val="000371A4"/>
    <w:rsid w:val="00041997"/>
    <w:rsid w:val="00042E63"/>
    <w:rsid w:val="0004331B"/>
    <w:rsid w:val="000434D3"/>
    <w:rsid w:val="00043A46"/>
    <w:rsid w:val="00044E10"/>
    <w:rsid w:val="00044F80"/>
    <w:rsid w:val="0004535F"/>
    <w:rsid w:val="00045904"/>
    <w:rsid w:val="000459C7"/>
    <w:rsid w:val="000461DF"/>
    <w:rsid w:val="000514DE"/>
    <w:rsid w:val="00052025"/>
    <w:rsid w:val="00052B1F"/>
    <w:rsid w:val="00052D55"/>
    <w:rsid w:val="00053483"/>
    <w:rsid w:val="000534B4"/>
    <w:rsid w:val="000543D7"/>
    <w:rsid w:val="0005584E"/>
    <w:rsid w:val="000570A6"/>
    <w:rsid w:val="00057D1D"/>
    <w:rsid w:val="00060229"/>
    <w:rsid w:val="000619D7"/>
    <w:rsid w:val="00062B40"/>
    <w:rsid w:val="00063910"/>
    <w:rsid w:val="00063D60"/>
    <w:rsid w:val="00066721"/>
    <w:rsid w:val="00066915"/>
    <w:rsid w:val="00066979"/>
    <w:rsid w:val="00070020"/>
    <w:rsid w:val="00070894"/>
    <w:rsid w:val="00070EE4"/>
    <w:rsid w:val="0007178C"/>
    <w:rsid w:val="00072E41"/>
    <w:rsid w:val="000732E2"/>
    <w:rsid w:val="00073B4C"/>
    <w:rsid w:val="00074FAA"/>
    <w:rsid w:val="000757E7"/>
    <w:rsid w:val="0007662B"/>
    <w:rsid w:val="000767B4"/>
    <w:rsid w:val="00076A81"/>
    <w:rsid w:val="00077483"/>
    <w:rsid w:val="00077807"/>
    <w:rsid w:val="00077E0A"/>
    <w:rsid w:val="0008011F"/>
    <w:rsid w:val="00080F3C"/>
    <w:rsid w:val="00081F87"/>
    <w:rsid w:val="00082F5A"/>
    <w:rsid w:val="00083417"/>
    <w:rsid w:val="00084909"/>
    <w:rsid w:val="00085118"/>
    <w:rsid w:val="00085497"/>
    <w:rsid w:val="000856B6"/>
    <w:rsid w:val="00085BD1"/>
    <w:rsid w:val="000861D1"/>
    <w:rsid w:val="00086A17"/>
    <w:rsid w:val="00086D12"/>
    <w:rsid w:val="00087744"/>
    <w:rsid w:val="00090D29"/>
    <w:rsid w:val="00091DA2"/>
    <w:rsid w:val="00092427"/>
    <w:rsid w:val="0009261F"/>
    <w:rsid w:val="000927A9"/>
    <w:rsid w:val="00092A0B"/>
    <w:rsid w:val="00093DC7"/>
    <w:rsid w:val="00094F31"/>
    <w:rsid w:val="00095727"/>
    <w:rsid w:val="0009572C"/>
    <w:rsid w:val="00096178"/>
    <w:rsid w:val="00096DD1"/>
    <w:rsid w:val="00096E49"/>
    <w:rsid w:val="000A0F39"/>
    <w:rsid w:val="000A1DAE"/>
    <w:rsid w:val="000A3093"/>
    <w:rsid w:val="000A31D3"/>
    <w:rsid w:val="000A35CA"/>
    <w:rsid w:val="000A364B"/>
    <w:rsid w:val="000A3C93"/>
    <w:rsid w:val="000A6F30"/>
    <w:rsid w:val="000A7C10"/>
    <w:rsid w:val="000A7EF5"/>
    <w:rsid w:val="000A7F7D"/>
    <w:rsid w:val="000B0EE6"/>
    <w:rsid w:val="000B3C6D"/>
    <w:rsid w:val="000B3CC8"/>
    <w:rsid w:val="000B427C"/>
    <w:rsid w:val="000B49B0"/>
    <w:rsid w:val="000B5A04"/>
    <w:rsid w:val="000B7362"/>
    <w:rsid w:val="000B747C"/>
    <w:rsid w:val="000B7AAD"/>
    <w:rsid w:val="000B7EF5"/>
    <w:rsid w:val="000C00D8"/>
    <w:rsid w:val="000C0168"/>
    <w:rsid w:val="000C01A0"/>
    <w:rsid w:val="000C02DE"/>
    <w:rsid w:val="000C0B9E"/>
    <w:rsid w:val="000C0CB6"/>
    <w:rsid w:val="000C184E"/>
    <w:rsid w:val="000C1C7D"/>
    <w:rsid w:val="000C248C"/>
    <w:rsid w:val="000C26A2"/>
    <w:rsid w:val="000C28D2"/>
    <w:rsid w:val="000C4831"/>
    <w:rsid w:val="000C6107"/>
    <w:rsid w:val="000C6637"/>
    <w:rsid w:val="000C6976"/>
    <w:rsid w:val="000C6CB2"/>
    <w:rsid w:val="000C7012"/>
    <w:rsid w:val="000C7718"/>
    <w:rsid w:val="000C7C7B"/>
    <w:rsid w:val="000D0004"/>
    <w:rsid w:val="000D16FC"/>
    <w:rsid w:val="000D1872"/>
    <w:rsid w:val="000D37BE"/>
    <w:rsid w:val="000D3958"/>
    <w:rsid w:val="000D3D10"/>
    <w:rsid w:val="000D4035"/>
    <w:rsid w:val="000D637B"/>
    <w:rsid w:val="000D6F37"/>
    <w:rsid w:val="000D7C55"/>
    <w:rsid w:val="000E069A"/>
    <w:rsid w:val="000E3093"/>
    <w:rsid w:val="000E3FFF"/>
    <w:rsid w:val="000E499B"/>
    <w:rsid w:val="000E6380"/>
    <w:rsid w:val="000E6721"/>
    <w:rsid w:val="000E70D1"/>
    <w:rsid w:val="000E76F8"/>
    <w:rsid w:val="000E7AC6"/>
    <w:rsid w:val="000F1349"/>
    <w:rsid w:val="000F1707"/>
    <w:rsid w:val="000F2B25"/>
    <w:rsid w:val="000F47B5"/>
    <w:rsid w:val="000F4A36"/>
    <w:rsid w:val="000F51F1"/>
    <w:rsid w:val="000F5629"/>
    <w:rsid w:val="000F5A0A"/>
    <w:rsid w:val="000F6375"/>
    <w:rsid w:val="000F63DD"/>
    <w:rsid w:val="000F708B"/>
    <w:rsid w:val="001014D5"/>
    <w:rsid w:val="001014FF"/>
    <w:rsid w:val="0010231E"/>
    <w:rsid w:val="00102351"/>
    <w:rsid w:val="0010287B"/>
    <w:rsid w:val="00102B97"/>
    <w:rsid w:val="0010304F"/>
    <w:rsid w:val="00104907"/>
    <w:rsid w:val="0010504E"/>
    <w:rsid w:val="0010539D"/>
    <w:rsid w:val="00105516"/>
    <w:rsid w:val="00105DD8"/>
    <w:rsid w:val="001066DA"/>
    <w:rsid w:val="0010765B"/>
    <w:rsid w:val="001102E2"/>
    <w:rsid w:val="00110EFD"/>
    <w:rsid w:val="00111D8F"/>
    <w:rsid w:val="00111E57"/>
    <w:rsid w:val="00113400"/>
    <w:rsid w:val="00113B0A"/>
    <w:rsid w:val="00113DB1"/>
    <w:rsid w:val="001153A5"/>
    <w:rsid w:val="00115960"/>
    <w:rsid w:val="00115BD8"/>
    <w:rsid w:val="00115EBC"/>
    <w:rsid w:val="00116388"/>
    <w:rsid w:val="00116E3B"/>
    <w:rsid w:val="00116E6B"/>
    <w:rsid w:val="0011741B"/>
    <w:rsid w:val="0012006E"/>
    <w:rsid w:val="001201BB"/>
    <w:rsid w:val="001204C4"/>
    <w:rsid w:val="00120CC2"/>
    <w:rsid w:val="001212F2"/>
    <w:rsid w:val="00122C39"/>
    <w:rsid w:val="00122E40"/>
    <w:rsid w:val="00123AE3"/>
    <w:rsid w:val="00123DF0"/>
    <w:rsid w:val="00123E36"/>
    <w:rsid w:val="00124110"/>
    <w:rsid w:val="00125200"/>
    <w:rsid w:val="0012637D"/>
    <w:rsid w:val="00126ADB"/>
    <w:rsid w:val="00127344"/>
    <w:rsid w:val="0012751A"/>
    <w:rsid w:val="00127833"/>
    <w:rsid w:val="00131A1E"/>
    <w:rsid w:val="001320BC"/>
    <w:rsid w:val="00132D97"/>
    <w:rsid w:val="00132DAD"/>
    <w:rsid w:val="0013335C"/>
    <w:rsid w:val="00133685"/>
    <w:rsid w:val="001337F4"/>
    <w:rsid w:val="00133ED1"/>
    <w:rsid w:val="00134081"/>
    <w:rsid w:val="00135155"/>
    <w:rsid w:val="0013516C"/>
    <w:rsid w:val="0013647B"/>
    <w:rsid w:val="00137D6F"/>
    <w:rsid w:val="0014078D"/>
    <w:rsid w:val="0014175C"/>
    <w:rsid w:val="00142045"/>
    <w:rsid w:val="00142D60"/>
    <w:rsid w:val="0014439D"/>
    <w:rsid w:val="00145421"/>
    <w:rsid w:val="00145F94"/>
    <w:rsid w:val="0014F3FB"/>
    <w:rsid w:val="00150617"/>
    <w:rsid w:val="00150957"/>
    <w:rsid w:val="00150EE8"/>
    <w:rsid w:val="0015122F"/>
    <w:rsid w:val="00151976"/>
    <w:rsid w:val="00151C5F"/>
    <w:rsid w:val="00152F91"/>
    <w:rsid w:val="001530D1"/>
    <w:rsid w:val="00154791"/>
    <w:rsid w:val="001549A0"/>
    <w:rsid w:val="00154D48"/>
    <w:rsid w:val="001564B1"/>
    <w:rsid w:val="001567E0"/>
    <w:rsid w:val="0015683C"/>
    <w:rsid w:val="001568FE"/>
    <w:rsid w:val="00157E36"/>
    <w:rsid w:val="00157F3A"/>
    <w:rsid w:val="001602D3"/>
    <w:rsid w:val="00160590"/>
    <w:rsid w:val="001605F9"/>
    <w:rsid w:val="001607E2"/>
    <w:rsid w:val="0016093C"/>
    <w:rsid w:val="0016125F"/>
    <w:rsid w:val="001613C7"/>
    <w:rsid w:val="001618F3"/>
    <w:rsid w:val="00163995"/>
    <w:rsid w:val="001645E4"/>
    <w:rsid w:val="00165E25"/>
    <w:rsid w:val="00166B8B"/>
    <w:rsid w:val="00167D91"/>
    <w:rsid w:val="001711E4"/>
    <w:rsid w:val="001718F3"/>
    <w:rsid w:val="00171F09"/>
    <w:rsid w:val="00172A84"/>
    <w:rsid w:val="00173518"/>
    <w:rsid w:val="00173B6F"/>
    <w:rsid w:val="0017432D"/>
    <w:rsid w:val="00174DE5"/>
    <w:rsid w:val="00175B1F"/>
    <w:rsid w:val="00175BB8"/>
    <w:rsid w:val="0017621C"/>
    <w:rsid w:val="00177159"/>
    <w:rsid w:val="001773B6"/>
    <w:rsid w:val="0017747A"/>
    <w:rsid w:val="00177E56"/>
    <w:rsid w:val="001804DC"/>
    <w:rsid w:val="001809DE"/>
    <w:rsid w:val="0018308D"/>
    <w:rsid w:val="001838D0"/>
    <w:rsid w:val="00183B57"/>
    <w:rsid w:val="00184045"/>
    <w:rsid w:val="00185448"/>
    <w:rsid w:val="00185ECE"/>
    <w:rsid w:val="00185EDA"/>
    <w:rsid w:val="001876D5"/>
    <w:rsid w:val="001876EC"/>
    <w:rsid w:val="001900BD"/>
    <w:rsid w:val="0019047C"/>
    <w:rsid w:val="001906CF"/>
    <w:rsid w:val="00190A13"/>
    <w:rsid w:val="00190BEB"/>
    <w:rsid w:val="00190C4E"/>
    <w:rsid w:val="00190CC4"/>
    <w:rsid w:val="0019128D"/>
    <w:rsid w:val="00191711"/>
    <w:rsid w:val="0019264E"/>
    <w:rsid w:val="00192670"/>
    <w:rsid w:val="001933FF"/>
    <w:rsid w:val="00193C0F"/>
    <w:rsid w:val="00193EBB"/>
    <w:rsid w:val="00193F0C"/>
    <w:rsid w:val="00193FC7"/>
    <w:rsid w:val="00194230"/>
    <w:rsid w:val="001942A7"/>
    <w:rsid w:val="00194C33"/>
    <w:rsid w:val="00195D1C"/>
    <w:rsid w:val="00197BD3"/>
    <w:rsid w:val="001A085F"/>
    <w:rsid w:val="001A1997"/>
    <w:rsid w:val="001A2169"/>
    <w:rsid w:val="001A2272"/>
    <w:rsid w:val="001A2680"/>
    <w:rsid w:val="001A307D"/>
    <w:rsid w:val="001A3295"/>
    <w:rsid w:val="001A33DD"/>
    <w:rsid w:val="001A3B08"/>
    <w:rsid w:val="001A3B64"/>
    <w:rsid w:val="001A430C"/>
    <w:rsid w:val="001A55F1"/>
    <w:rsid w:val="001A617C"/>
    <w:rsid w:val="001A62CB"/>
    <w:rsid w:val="001A777B"/>
    <w:rsid w:val="001A7AE3"/>
    <w:rsid w:val="001B0030"/>
    <w:rsid w:val="001B00E4"/>
    <w:rsid w:val="001B0145"/>
    <w:rsid w:val="001B0D51"/>
    <w:rsid w:val="001B1C59"/>
    <w:rsid w:val="001B2D85"/>
    <w:rsid w:val="001B3247"/>
    <w:rsid w:val="001B34F5"/>
    <w:rsid w:val="001B3E05"/>
    <w:rsid w:val="001B3F46"/>
    <w:rsid w:val="001B4816"/>
    <w:rsid w:val="001B4985"/>
    <w:rsid w:val="001B4A11"/>
    <w:rsid w:val="001B4C6A"/>
    <w:rsid w:val="001B4EEE"/>
    <w:rsid w:val="001B6772"/>
    <w:rsid w:val="001B6C1F"/>
    <w:rsid w:val="001B7808"/>
    <w:rsid w:val="001B7A24"/>
    <w:rsid w:val="001B7DCA"/>
    <w:rsid w:val="001C0268"/>
    <w:rsid w:val="001C050C"/>
    <w:rsid w:val="001C0A7C"/>
    <w:rsid w:val="001C159C"/>
    <w:rsid w:val="001C2148"/>
    <w:rsid w:val="001C2CD4"/>
    <w:rsid w:val="001C4548"/>
    <w:rsid w:val="001C4909"/>
    <w:rsid w:val="001C4FAE"/>
    <w:rsid w:val="001C5733"/>
    <w:rsid w:val="001C6598"/>
    <w:rsid w:val="001C667F"/>
    <w:rsid w:val="001C6E55"/>
    <w:rsid w:val="001C6EE6"/>
    <w:rsid w:val="001C7AC2"/>
    <w:rsid w:val="001D101C"/>
    <w:rsid w:val="001D104E"/>
    <w:rsid w:val="001D1A89"/>
    <w:rsid w:val="001D1AEB"/>
    <w:rsid w:val="001D3DAA"/>
    <w:rsid w:val="001D572F"/>
    <w:rsid w:val="001D5EC1"/>
    <w:rsid w:val="001D6F8F"/>
    <w:rsid w:val="001E04E9"/>
    <w:rsid w:val="001E16AD"/>
    <w:rsid w:val="001E1CCB"/>
    <w:rsid w:val="001E2329"/>
    <w:rsid w:val="001E35FE"/>
    <w:rsid w:val="001E37DD"/>
    <w:rsid w:val="001E522C"/>
    <w:rsid w:val="001E524F"/>
    <w:rsid w:val="001E590B"/>
    <w:rsid w:val="001E68F7"/>
    <w:rsid w:val="001E6D39"/>
    <w:rsid w:val="001F03CA"/>
    <w:rsid w:val="001F06CB"/>
    <w:rsid w:val="001F0EFC"/>
    <w:rsid w:val="001F1133"/>
    <w:rsid w:val="001F140F"/>
    <w:rsid w:val="001F23EA"/>
    <w:rsid w:val="001F241E"/>
    <w:rsid w:val="001F2491"/>
    <w:rsid w:val="001F3169"/>
    <w:rsid w:val="001F3AA4"/>
    <w:rsid w:val="001F4C90"/>
    <w:rsid w:val="001F51D1"/>
    <w:rsid w:val="001F5CB4"/>
    <w:rsid w:val="001F6C7A"/>
    <w:rsid w:val="0020033D"/>
    <w:rsid w:val="0020042F"/>
    <w:rsid w:val="00200DE9"/>
    <w:rsid w:val="002015A0"/>
    <w:rsid w:val="00203E8D"/>
    <w:rsid w:val="002048D3"/>
    <w:rsid w:val="002053D7"/>
    <w:rsid w:val="002055AC"/>
    <w:rsid w:val="00206125"/>
    <w:rsid w:val="002065A5"/>
    <w:rsid w:val="0020756E"/>
    <w:rsid w:val="00211998"/>
    <w:rsid w:val="002125E2"/>
    <w:rsid w:val="0021384A"/>
    <w:rsid w:val="0021428E"/>
    <w:rsid w:val="0021455A"/>
    <w:rsid w:val="002145DE"/>
    <w:rsid w:val="0021513C"/>
    <w:rsid w:val="00215170"/>
    <w:rsid w:val="00217D27"/>
    <w:rsid w:val="002203AE"/>
    <w:rsid w:val="00223A9A"/>
    <w:rsid w:val="00225BA8"/>
    <w:rsid w:val="0023079C"/>
    <w:rsid w:val="00230DD0"/>
    <w:rsid w:val="0023146F"/>
    <w:rsid w:val="00231AD8"/>
    <w:rsid w:val="00231BA7"/>
    <w:rsid w:val="00231BC8"/>
    <w:rsid w:val="00232B20"/>
    <w:rsid w:val="00232BC8"/>
    <w:rsid w:val="00233256"/>
    <w:rsid w:val="002354A3"/>
    <w:rsid w:val="00235C3E"/>
    <w:rsid w:val="0023731D"/>
    <w:rsid w:val="00237AC9"/>
    <w:rsid w:val="0024089A"/>
    <w:rsid w:val="0024151C"/>
    <w:rsid w:val="00242E8C"/>
    <w:rsid w:val="002441B9"/>
    <w:rsid w:val="002442FA"/>
    <w:rsid w:val="00244312"/>
    <w:rsid w:val="00244C20"/>
    <w:rsid w:val="00245B8E"/>
    <w:rsid w:val="0024660D"/>
    <w:rsid w:val="00247F4F"/>
    <w:rsid w:val="0025015B"/>
    <w:rsid w:val="002505DB"/>
    <w:rsid w:val="00250B37"/>
    <w:rsid w:val="00253AFE"/>
    <w:rsid w:val="00253B46"/>
    <w:rsid w:val="0025473C"/>
    <w:rsid w:val="00255111"/>
    <w:rsid w:val="002551A1"/>
    <w:rsid w:val="00257A90"/>
    <w:rsid w:val="00260E2A"/>
    <w:rsid w:val="00262135"/>
    <w:rsid w:val="00262336"/>
    <w:rsid w:val="00262748"/>
    <w:rsid w:val="00262749"/>
    <w:rsid w:val="00262781"/>
    <w:rsid w:val="002627EB"/>
    <w:rsid w:val="00262DA3"/>
    <w:rsid w:val="00263937"/>
    <w:rsid w:val="00263D5B"/>
    <w:rsid w:val="00264D8A"/>
    <w:rsid w:val="00265967"/>
    <w:rsid w:val="002663A3"/>
    <w:rsid w:val="00267AF4"/>
    <w:rsid w:val="00267EEA"/>
    <w:rsid w:val="00270279"/>
    <w:rsid w:val="0027031B"/>
    <w:rsid w:val="002712E4"/>
    <w:rsid w:val="0027217C"/>
    <w:rsid w:val="002721C2"/>
    <w:rsid w:val="002732AD"/>
    <w:rsid w:val="002736ED"/>
    <w:rsid w:val="00274BED"/>
    <w:rsid w:val="00275A0F"/>
    <w:rsid w:val="00275BB6"/>
    <w:rsid w:val="0027603D"/>
    <w:rsid w:val="00276159"/>
    <w:rsid w:val="00276695"/>
    <w:rsid w:val="002803E7"/>
    <w:rsid w:val="00280481"/>
    <w:rsid w:val="002805C2"/>
    <w:rsid w:val="00281047"/>
    <w:rsid w:val="002811DE"/>
    <w:rsid w:val="00282005"/>
    <w:rsid w:val="00282B09"/>
    <w:rsid w:val="00283DB5"/>
    <w:rsid w:val="00284001"/>
    <w:rsid w:val="0028577D"/>
    <w:rsid w:val="0028628C"/>
    <w:rsid w:val="002901E4"/>
    <w:rsid w:val="0029294D"/>
    <w:rsid w:val="00293AC1"/>
    <w:rsid w:val="0029402C"/>
    <w:rsid w:val="0029411B"/>
    <w:rsid w:val="00294696"/>
    <w:rsid w:val="002952C6"/>
    <w:rsid w:val="0029635F"/>
    <w:rsid w:val="00297022"/>
    <w:rsid w:val="002971FE"/>
    <w:rsid w:val="002975A3"/>
    <w:rsid w:val="00297749"/>
    <w:rsid w:val="00297B14"/>
    <w:rsid w:val="00297DEB"/>
    <w:rsid w:val="002A0307"/>
    <w:rsid w:val="002A097E"/>
    <w:rsid w:val="002A0BF8"/>
    <w:rsid w:val="002A0F37"/>
    <w:rsid w:val="002A17E6"/>
    <w:rsid w:val="002A215E"/>
    <w:rsid w:val="002A4384"/>
    <w:rsid w:val="002A4701"/>
    <w:rsid w:val="002A55AA"/>
    <w:rsid w:val="002A63D3"/>
    <w:rsid w:val="002A6AFE"/>
    <w:rsid w:val="002A7998"/>
    <w:rsid w:val="002A7E26"/>
    <w:rsid w:val="002B02B5"/>
    <w:rsid w:val="002B10A6"/>
    <w:rsid w:val="002B33C8"/>
    <w:rsid w:val="002B591B"/>
    <w:rsid w:val="002B5E1B"/>
    <w:rsid w:val="002B6040"/>
    <w:rsid w:val="002B67CD"/>
    <w:rsid w:val="002B6C21"/>
    <w:rsid w:val="002C027B"/>
    <w:rsid w:val="002C0DCA"/>
    <w:rsid w:val="002C156A"/>
    <w:rsid w:val="002C199F"/>
    <w:rsid w:val="002C1C47"/>
    <w:rsid w:val="002C222E"/>
    <w:rsid w:val="002C2D51"/>
    <w:rsid w:val="002C3002"/>
    <w:rsid w:val="002C3085"/>
    <w:rsid w:val="002C37F6"/>
    <w:rsid w:val="002C42D2"/>
    <w:rsid w:val="002C4B84"/>
    <w:rsid w:val="002C5A32"/>
    <w:rsid w:val="002C5FD1"/>
    <w:rsid w:val="002C6F54"/>
    <w:rsid w:val="002C6FD8"/>
    <w:rsid w:val="002D0017"/>
    <w:rsid w:val="002D0F47"/>
    <w:rsid w:val="002D156F"/>
    <w:rsid w:val="002D2960"/>
    <w:rsid w:val="002D37FC"/>
    <w:rsid w:val="002D56D5"/>
    <w:rsid w:val="002D5E8A"/>
    <w:rsid w:val="002D5FD3"/>
    <w:rsid w:val="002D69B9"/>
    <w:rsid w:val="002D6A6A"/>
    <w:rsid w:val="002D6F03"/>
    <w:rsid w:val="002D758D"/>
    <w:rsid w:val="002D7CF5"/>
    <w:rsid w:val="002E029B"/>
    <w:rsid w:val="002E05F3"/>
    <w:rsid w:val="002E0DAA"/>
    <w:rsid w:val="002E1644"/>
    <w:rsid w:val="002E1E45"/>
    <w:rsid w:val="002E253F"/>
    <w:rsid w:val="002E3C29"/>
    <w:rsid w:val="002E3EE6"/>
    <w:rsid w:val="002E4083"/>
    <w:rsid w:val="002E4386"/>
    <w:rsid w:val="002E4C84"/>
    <w:rsid w:val="002E6C39"/>
    <w:rsid w:val="002E6C4B"/>
    <w:rsid w:val="002E72A3"/>
    <w:rsid w:val="002F0F03"/>
    <w:rsid w:val="002F13CD"/>
    <w:rsid w:val="002F1DD4"/>
    <w:rsid w:val="002F2122"/>
    <w:rsid w:val="002F2581"/>
    <w:rsid w:val="002F272E"/>
    <w:rsid w:val="002F2EF5"/>
    <w:rsid w:val="002F2F3C"/>
    <w:rsid w:val="00300269"/>
    <w:rsid w:val="00300B14"/>
    <w:rsid w:val="00300C69"/>
    <w:rsid w:val="00300E45"/>
    <w:rsid w:val="00301AEA"/>
    <w:rsid w:val="00301C30"/>
    <w:rsid w:val="00301C74"/>
    <w:rsid w:val="00302083"/>
    <w:rsid w:val="003025CC"/>
    <w:rsid w:val="0030294D"/>
    <w:rsid w:val="003035FE"/>
    <w:rsid w:val="00303600"/>
    <w:rsid w:val="00304955"/>
    <w:rsid w:val="00305F22"/>
    <w:rsid w:val="003119F0"/>
    <w:rsid w:val="00311D6B"/>
    <w:rsid w:val="0031204F"/>
    <w:rsid w:val="00312634"/>
    <w:rsid w:val="00312686"/>
    <w:rsid w:val="00312FEB"/>
    <w:rsid w:val="00313B74"/>
    <w:rsid w:val="003160A0"/>
    <w:rsid w:val="00316B56"/>
    <w:rsid w:val="003174F1"/>
    <w:rsid w:val="00320CAE"/>
    <w:rsid w:val="003216DB"/>
    <w:rsid w:val="0032193A"/>
    <w:rsid w:val="00322A18"/>
    <w:rsid w:val="00322B82"/>
    <w:rsid w:val="00322F8B"/>
    <w:rsid w:val="00324540"/>
    <w:rsid w:val="003245BE"/>
    <w:rsid w:val="003247B7"/>
    <w:rsid w:val="00324C42"/>
    <w:rsid w:val="003260D0"/>
    <w:rsid w:val="003278D1"/>
    <w:rsid w:val="00327CE0"/>
    <w:rsid w:val="0033040E"/>
    <w:rsid w:val="0033091F"/>
    <w:rsid w:val="0033246C"/>
    <w:rsid w:val="003324E7"/>
    <w:rsid w:val="00333783"/>
    <w:rsid w:val="003344DB"/>
    <w:rsid w:val="00334B94"/>
    <w:rsid w:val="00334ECC"/>
    <w:rsid w:val="00334F39"/>
    <w:rsid w:val="00335C18"/>
    <w:rsid w:val="00335CBD"/>
    <w:rsid w:val="003362D9"/>
    <w:rsid w:val="0033647F"/>
    <w:rsid w:val="003370A5"/>
    <w:rsid w:val="0033767A"/>
    <w:rsid w:val="003379C5"/>
    <w:rsid w:val="00340D14"/>
    <w:rsid w:val="00340E67"/>
    <w:rsid w:val="00341882"/>
    <w:rsid w:val="0034198D"/>
    <w:rsid w:val="00342501"/>
    <w:rsid w:val="00343702"/>
    <w:rsid w:val="003441CB"/>
    <w:rsid w:val="00344494"/>
    <w:rsid w:val="003452AE"/>
    <w:rsid w:val="00345332"/>
    <w:rsid w:val="003459C5"/>
    <w:rsid w:val="00346CC8"/>
    <w:rsid w:val="00347C58"/>
    <w:rsid w:val="00350268"/>
    <w:rsid w:val="00351073"/>
    <w:rsid w:val="00352F0A"/>
    <w:rsid w:val="00355211"/>
    <w:rsid w:val="0035547A"/>
    <w:rsid w:val="00355C26"/>
    <w:rsid w:val="00357EBF"/>
    <w:rsid w:val="0036047D"/>
    <w:rsid w:val="00360CDA"/>
    <w:rsid w:val="0036108E"/>
    <w:rsid w:val="0036291D"/>
    <w:rsid w:val="00362B19"/>
    <w:rsid w:val="00363774"/>
    <w:rsid w:val="00364ADB"/>
    <w:rsid w:val="00365900"/>
    <w:rsid w:val="00366C99"/>
    <w:rsid w:val="00367B6E"/>
    <w:rsid w:val="00367FD4"/>
    <w:rsid w:val="00370FEE"/>
    <w:rsid w:val="00373AA1"/>
    <w:rsid w:val="003743A8"/>
    <w:rsid w:val="00374C73"/>
    <w:rsid w:val="00374F34"/>
    <w:rsid w:val="00375594"/>
    <w:rsid w:val="00376715"/>
    <w:rsid w:val="003769C3"/>
    <w:rsid w:val="00377447"/>
    <w:rsid w:val="0037774B"/>
    <w:rsid w:val="00377A61"/>
    <w:rsid w:val="003820A1"/>
    <w:rsid w:val="00382534"/>
    <w:rsid w:val="00382E42"/>
    <w:rsid w:val="003832EE"/>
    <w:rsid w:val="003836FB"/>
    <w:rsid w:val="00383EC5"/>
    <w:rsid w:val="00384028"/>
    <w:rsid w:val="00384D4A"/>
    <w:rsid w:val="003858DE"/>
    <w:rsid w:val="0038637A"/>
    <w:rsid w:val="00386ABA"/>
    <w:rsid w:val="00387B58"/>
    <w:rsid w:val="003903D7"/>
    <w:rsid w:val="0039059F"/>
    <w:rsid w:val="003908B8"/>
    <w:rsid w:val="003910B0"/>
    <w:rsid w:val="00392389"/>
    <w:rsid w:val="0039321B"/>
    <w:rsid w:val="00393E02"/>
    <w:rsid w:val="00394596"/>
    <w:rsid w:val="00395674"/>
    <w:rsid w:val="00395FE3"/>
    <w:rsid w:val="003965C4"/>
    <w:rsid w:val="00396E6A"/>
    <w:rsid w:val="00397245"/>
    <w:rsid w:val="003A15C2"/>
    <w:rsid w:val="003A47F6"/>
    <w:rsid w:val="003A544A"/>
    <w:rsid w:val="003A571E"/>
    <w:rsid w:val="003A5847"/>
    <w:rsid w:val="003A6051"/>
    <w:rsid w:val="003A63E2"/>
    <w:rsid w:val="003A7228"/>
    <w:rsid w:val="003A723A"/>
    <w:rsid w:val="003A7275"/>
    <w:rsid w:val="003A7AD9"/>
    <w:rsid w:val="003B0C8A"/>
    <w:rsid w:val="003B1273"/>
    <w:rsid w:val="003B1DAD"/>
    <w:rsid w:val="003B2490"/>
    <w:rsid w:val="003B2D1B"/>
    <w:rsid w:val="003B3CC6"/>
    <w:rsid w:val="003B3E1F"/>
    <w:rsid w:val="003B4967"/>
    <w:rsid w:val="003B58BB"/>
    <w:rsid w:val="003B75AA"/>
    <w:rsid w:val="003B77FA"/>
    <w:rsid w:val="003C08C4"/>
    <w:rsid w:val="003C09E4"/>
    <w:rsid w:val="003C10E6"/>
    <w:rsid w:val="003C1AA8"/>
    <w:rsid w:val="003C215C"/>
    <w:rsid w:val="003C407F"/>
    <w:rsid w:val="003C5BA4"/>
    <w:rsid w:val="003D12C7"/>
    <w:rsid w:val="003D1CD9"/>
    <w:rsid w:val="003D2D37"/>
    <w:rsid w:val="003D3526"/>
    <w:rsid w:val="003D3C30"/>
    <w:rsid w:val="003D4325"/>
    <w:rsid w:val="003D4EF4"/>
    <w:rsid w:val="003D590C"/>
    <w:rsid w:val="003D63C0"/>
    <w:rsid w:val="003D7436"/>
    <w:rsid w:val="003E0030"/>
    <w:rsid w:val="003E5331"/>
    <w:rsid w:val="003E5342"/>
    <w:rsid w:val="003E66B0"/>
    <w:rsid w:val="003E789F"/>
    <w:rsid w:val="003F012E"/>
    <w:rsid w:val="003F11A6"/>
    <w:rsid w:val="003F11B3"/>
    <w:rsid w:val="003F11E5"/>
    <w:rsid w:val="003F141A"/>
    <w:rsid w:val="003F3270"/>
    <w:rsid w:val="003F4843"/>
    <w:rsid w:val="003F4C4C"/>
    <w:rsid w:val="003F514F"/>
    <w:rsid w:val="003F5CB7"/>
    <w:rsid w:val="003F76C1"/>
    <w:rsid w:val="003F7704"/>
    <w:rsid w:val="004002E9"/>
    <w:rsid w:val="004014F1"/>
    <w:rsid w:val="00402207"/>
    <w:rsid w:val="00403993"/>
    <w:rsid w:val="0040475E"/>
    <w:rsid w:val="00404795"/>
    <w:rsid w:val="004048A8"/>
    <w:rsid w:val="00405D77"/>
    <w:rsid w:val="00406B59"/>
    <w:rsid w:val="004076E4"/>
    <w:rsid w:val="00407FF1"/>
    <w:rsid w:val="00410172"/>
    <w:rsid w:val="00410F78"/>
    <w:rsid w:val="0041157B"/>
    <w:rsid w:val="0041329B"/>
    <w:rsid w:val="0041361E"/>
    <w:rsid w:val="0041624C"/>
    <w:rsid w:val="004165F7"/>
    <w:rsid w:val="00416816"/>
    <w:rsid w:val="00416CAE"/>
    <w:rsid w:val="00417F44"/>
    <w:rsid w:val="0042004D"/>
    <w:rsid w:val="00420A35"/>
    <w:rsid w:val="00421705"/>
    <w:rsid w:val="004229DA"/>
    <w:rsid w:val="0042434E"/>
    <w:rsid w:val="00424560"/>
    <w:rsid w:val="004272BB"/>
    <w:rsid w:val="004273FF"/>
    <w:rsid w:val="00430DA3"/>
    <w:rsid w:val="00432B61"/>
    <w:rsid w:val="00433B6B"/>
    <w:rsid w:val="00433C92"/>
    <w:rsid w:val="00433E54"/>
    <w:rsid w:val="00434FB8"/>
    <w:rsid w:val="00435847"/>
    <w:rsid w:val="00436612"/>
    <w:rsid w:val="00437127"/>
    <w:rsid w:val="004373BA"/>
    <w:rsid w:val="00437563"/>
    <w:rsid w:val="004376FD"/>
    <w:rsid w:val="0044033F"/>
    <w:rsid w:val="0044063D"/>
    <w:rsid w:val="004406C2"/>
    <w:rsid w:val="00440965"/>
    <w:rsid w:val="00441572"/>
    <w:rsid w:val="00441F18"/>
    <w:rsid w:val="00441F63"/>
    <w:rsid w:val="004427E0"/>
    <w:rsid w:val="004443B5"/>
    <w:rsid w:val="004446C4"/>
    <w:rsid w:val="00444823"/>
    <w:rsid w:val="0044551D"/>
    <w:rsid w:val="00446AA6"/>
    <w:rsid w:val="00446D84"/>
    <w:rsid w:val="00447378"/>
    <w:rsid w:val="004516BC"/>
    <w:rsid w:val="00452214"/>
    <w:rsid w:val="0045232F"/>
    <w:rsid w:val="00452ECB"/>
    <w:rsid w:val="004561C6"/>
    <w:rsid w:val="00456F89"/>
    <w:rsid w:val="00457C88"/>
    <w:rsid w:val="00460277"/>
    <w:rsid w:val="004603E4"/>
    <w:rsid w:val="00462DE0"/>
    <w:rsid w:val="004630CC"/>
    <w:rsid w:val="004630D9"/>
    <w:rsid w:val="00463B18"/>
    <w:rsid w:val="004642EA"/>
    <w:rsid w:val="00464589"/>
    <w:rsid w:val="00464A0F"/>
    <w:rsid w:val="00466788"/>
    <w:rsid w:val="0046699D"/>
    <w:rsid w:val="004674AF"/>
    <w:rsid w:val="004705C8"/>
    <w:rsid w:val="00470DBF"/>
    <w:rsid w:val="00471580"/>
    <w:rsid w:val="0047451B"/>
    <w:rsid w:val="00474C28"/>
    <w:rsid w:val="00475013"/>
    <w:rsid w:val="00475AB7"/>
    <w:rsid w:val="00475F88"/>
    <w:rsid w:val="00477B5E"/>
    <w:rsid w:val="004800BE"/>
    <w:rsid w:val="00480B3A"/>
    <w:rsid w:val="00480BF9"/>
    <w:rsid w:val="004812B4"/>
    <w:rsid w:val="00481DB6"/>
    <w:rsid w:val="004823CE"/>
    <w:rsid w:val="00482BC1"/>
    <w:rsid w:val="00483E67"/>
    <w:rsid w:val="00484399"/>
    <w:rsid w:val="00484905"/>
    <w:rsid w:val="00485430"/>
    <w:rsid w:val="00486BC5"/>
    <w:rsid w:val="00486BDB"/>
    <w:rsid w:val="00487854"/>
    <w:rsid w:val="00492CEA"/>
    <w:rsid w:val="00493599"/>
    <w:rsid w:val="00495BD3"/>
    <w:rsid w:val="00496555"/>
    <w:rsid w:val="00496BBF"/>
    <w:rsid w:val="004A0AFA"/>
    <w:rsid w:val="004A0F6A"/>
    <w:rsid w:val="004A1187"/>
    <w:rsid w:val="004A263D"/>
    <w:rsid w:val="004A34D5"/>
    <w:rsid w:val="004A3513"/>
    <w:rsid w:val="004A54ED"/>
    <w:rsid w:val="004A56C3"/>
    <w:rsid w:val="004A584F"/>
    <w:rsid w:val="004A5AEC"/>
    <w:rsid w:val="004A5B3D"/>
    <w:rsid w:val="004A62AA"/>
    <w:rsid w:val="004A6BC9"/>
    <w:rsid w:val="004A718D"/>
    <w:rsid w:val="004A76F9"/>
    <w:rsid w:val="004B254B"/>
    <w:rsid w:val="004B26B0"/>
    <w:rsid w:val="004B2703"/>
    <w:rsid w:val="004B2980"/>
    <w:rsid w:val="004B53EF"/>
    <w:rsid w:val="004B626E"/>
    <w:rsid w:val="004B68FD"/>
    <w:rsid w:val="004B72A8"/>
    <w:rsid w:val="004B7F3F"/>
    <w:rsid w:val="004C1FEC"/>
    <w:rsid w:val="004C21FC"/>
    <w:rsid w:val="004C2368"/>
    <w:rsid w:val="004C4BB7"/>
    <w:rsid w:val="004C4CB8"/>
    <w:rsid w:val="004C4F14"/>
    <w:rsid w:val="004C4F18"/>
    <w:rsid w:val="004C5812"/>
    <w:rsid w:val="004C6C35"/>
    <w:rsid w:val="004C6CD7"/>
    <w:rsid w:val="004C6E0E"/>
    <w:rsid w:val="004C7698"/>
    <w:rsid w:val="004C7D1F"/>
    <w:rsid w:val="004D0E7E"/>
    <w:rsid w:val="004D1302"/>
    <w:rsid w:val="004D1A70"/>
    <w:rsid w:val="004D283A"/>
    <w:rsid w:val="004D2AC2"/>
    <w:rsid w:val="004D3714"/>
    <w:rsid w:val="004D39B3"/>
    <w:rsid w:val="004D39BB"/>
    <w:rsid w:val="004D502C"/>
    <w:rsid w:val="004D521B"/>
    <w:rsid w:val="004D6E36"/>
    <w:rsid w:val="004D7B75"/>
    <w:rsid w:val="004E0A47"/>
    <w:rsid w:val="004E0ADA"/>
    <w:rsid w:val="004E29B9"/>
    <w:rsid w:val="004E2B2B"/>
    <w:rsid w:val="004E4DAD"/>
    <w:rsid w:val="004E4F5E"/>
    <w:rsid w:val="004E5E8B"/>
    <w:rsid w:val="004E77A0"/>
    <w:rsid w:val="004F0514"/>
    <w:rsid w:val="004F30C6"/>
    <w:rsid w:val="004F441D"/>
    <w:rsid w:val="004F446B"/>
    <w:rsid w:val="004F4C3D"/>
    <w:rsid w:val="004F6045"/>
    <w:rsid w:val="004F67A3"/>
    <w:rsid w:val="004F6A45"/>
    <w:rsid w:val="00500537"/>
    <w:rsid w:val="005005B5"/>
    <w:rsid w:val="00502237"/>
    <w:rsid w:val="00502568"/>
    <w:rsid w:val="005025EA"/>
    <w:rsid w:val="00503127"/>
    <w:rsid w:val="005036BB"/>
    <w:rsid w:val="00504333"/>
    <w:rsid w:val="00504A94"/>
    <w:rsid w:val="005056A0"/>
    <w:rsid w:val="00507194"/>
    <w:rsid w:val="005100D7"/>
    <w:rsid w:val="005129AA"/>
    <w:rsid w:val="0051361D"/>
    <w:rsid w:val="0051374E"/>
    <w:rsid w:val="005172B9"/>
    <w:rsid w:val="005174C5"/>
    <w:rsid w:val="00517631"/>
    <w:rsid w:val="00517815"/>
    <w:rsid w:val="00520B4F"/>
    <w:rsid w:val="0052106E"/>
    <w:rsid w:val="00521228"/>
    <w:rsid w:val="00522AC2"/>
    <w:rsid w:val="00523547"/>
    <w:rsid w:val="005235D7"/>
    <w:rsid w:val="00523FC8"/>
    <w:rsid w:val="00524524"/>
    <w:rsid w:val="00524FFE"/>
    <w:rsid w:val="005255F0"/>
    <w:rsid w:val="0052585D"/>
    <w:rsid w:val="00526F0F"/>
    <w:rsid w:val="005271BD"/>
    <w:rsid w:val="0052722D"/>
    <w:rsid w:val="0052781F"/>
    <w:rsid w:val="0053004D"/>
    <w:rsid w:val="005300D8"/>
    <w:rsid w:val="005301CA"/>
    <w:rsid w:val="00530A3F"/>
    <w:rsid w:val="00532498"/>
    <w:rsid w:val="00532635"/>
    <w:rsid w:val="00534718"/>
    <w:rsid w:val="00534941"/>
    <w:rsid w:val="00535C00"/>
    <w:rsid w:val="00535D29"/>
    <w:rsid w:val="0053666B"/>
    <w:rsid w:val="0054070E"/>
    <w:rsid w:val="00540B19"/>
    <w:rsid w:val="00540D4E"/>
    <w:rsid w:val="00541B74"/>
    <w:rsid w:val="0054335B"/>
    <w:rsid w:val="00543ACD"/>
    <w:rsid w:val="00543EB2"/>
    <w:rsid w:val="005457C3"/>
    <w:rsid w:val="005462FB"/>
    <w:rsid w:val="00546985"/>
    <w:rsid w:val="00546C88"/>
    <w:rsid w:val="00547336"/>
    <w:rsid w:val="005502F1"/>
    <w:rsid w:val="00550982"/>
    <w:rsid w:val="00553E04"/>
    <w:rsid w:val="005544C1"/>
    <w:rsid w:val="00554F9E"/>
    <w:rsid w:val="00555912"/>
    <w:rsid w:val="00561B18"/>
    <w:rsid w:val="005629F1"/>
    <w:rsid w:val="005635C9"/>
    <w:rsid w:val="00563F59"/>
    <w:rsid w:val="00566C93"/>
    <w:rsid w:val="00567C7B"/>
    <w:rsid w:val="00570AC7"/>
    <w:rsid w:val="00570D8E"/>
    <w:rsid w:val="00570FBF"/>
    <w:rsid w:val="0057173F"/>
    <w:rsid w:val="00572146"/>
    <w:rsid w:val="0057278C"/>
    <w:rsid w:val="0057345C"/>
    <w:rsid w:val="00575926"/>
    <w:rsid w:val="0057659C"/>
    <w:rsid w:val="0057663E"/>
    <w:rsid w:val="00577D3F"/>
    <w:rsid w:val="0058192E"/>
    <w:rsid w:val="005820C8"/>
    <w:rsid w:val="0058419E"/>
    <w:rsid w:val="00584E39"/>
    <w:rsid w:val="00586AFD"/>
    <w:rsid w:val="00586E7B"/>
    <w:rsid w:val="00586FCA"/>
    <w:rsid w:val="00587419"/>
    <w:rsid w:val="005875A8"/>
    <w:rsid w:val="005879E2"/>
    <w:rsid w:val="005901A2"/>
    <w:rsid w:val="005913A9"/>
    <w:rsid w:val="005920FC"/>
    <w:rsid w:val="00593680"/>
    <w:rsid w:val="00593F17"/>
    <w:rsid w:val="005942A1"/>
    <w:rsid w:val="00595794"/>
    <w:rsid w:val="00595BBD"/>
    <w:rsid w:val="005960A2"/>
    <w:rsid w:val="0059675F"/>
    <w:rsid w:val="00596A19"/>
    <w:rsid w:val="005A0F7F"/>
    <w:rsid w:val="005A1B04"/>
    <w:rsid w:val="005A2815"/>
    <w:rsid w:val="005A2840"/>
    <w:rsid w:val="005A3B08"/>
    <w:rsid w:val="005A4113"/>
    <w:rsid w:val="005A44F6"/>
    <w:rsid w:val="005A4C1B"/>
    <w:rsid w:val="005A52A8"/>
    <w:rsid w:val="005A5B5E"/>
    <w:rsid w:val="005A6190"/>
    <w:rsid w:val="005B010C"/>
    <w:rsid w:val="005B1A0D"/>
    <w:rsid w:val="005B3182"/>
    <w:rsid w:val="005B3827"/>
    <w:rsid w:val="005B39B6"/>
    <w:rsid w:val="005B58A7"/>
    <w:rsid w:val="005B5B87"/>
    <w:rsid w:val="005B5DD8"/>
    <w:rsid w:val="005B7EC8"/>
    <w:rsid w:val="005C00E4"/>
    <w:rsid w:val="005C113F"/>
    <w:rsid w:val="005C17A3"/>
    <w:rsid w:val="005C1E20"/>
    <w:rsid w:val="005C1E93"/>
    <w:rsid w:val="005C2528"/>
    <w:rsid w:val="005C288C"/>
    <w:rsid w:val="005C28A5"/>
    <w:rsid w:val="005C2988"/>
    <w:rsid w:val="005C372A"/>
    <w:rsid w:val="005C3C2D"/>
    <w:rsid w:val="005C42DA"/>
    <w:rsid w:val="005C534A"/>
    <w:rsid w:val="005C5365"/>
    <w:rsid w:val="005C578A"/>
    <w:rsid w:val="005C5E77"/>
    <w:rsid w:val="005C6331"/>
    <w:rsid w:val="005C786B"/>
    <w:rsid w:val="005D0E6B"/>
    <w:rsid w:val="005D1312"/>
    <w:rsid w:val="005D1AE6"/>
    <w:rsid w:val="005D2743"/>
    <w:rsid w:val="005D2996"/>
    <w:rsid w:val="005D3263"/>
    <w:rsid w:val="005D473C"/>
    <w:rsid w:val="005D6CED"/>
    <w:rsid w:val="005D74F2"/>
    <w:rsid w:val="005E0193"/>
    <w:rsid w:val="005E0295"/>
    <w:rsid w:val="005E0CC1"/>
    <w:rsid w:val="005E2BD6"/>
    <w:rsid w:val="005E439E"/>
    <w:rsid w:val="005E43FD"/>
    <w:rsid w:val="005E4BC0"/>
    <w:rsid w:val="005E56E1"/>
    <w:rsid w:val="005E5A86"/>
    <w:rsid w:val="005E5D7F"/>
    <w:rsid w:val="005E64D8"/>
    <w:rsid w:val="005E7F39"/>
    <w:rsid w:val="005F03AE"/>
    <w:rsid w:val="005F0C82"/>
    <w:rsid w:val="005F0E3F"/>
    <w:rsid w:val="005F1902"/>
    <w:rsid w:val="005F1EDB"/>
    <w:rsid w:val="005F2B18"/>
    <w:rsid w:val="005F450C"/>
    <w:rsid w:val="005F46C0"/>
    <w:rsid w:val="005F57EC"/>
    <w:rsid w:val="005F63D3"/>
    <w:rsid w:val="005F6BB4"/>
    <w:rsid w:val="005F705E"/>
    <w:rsid w:val="005F7D97"/>
    <w:rsid w:val="005F7F2B"/>
    <w:rsid w:val="006011E5"/>
    <w:rsid w:val="00601320"/>
    <w:rsid w:val="0060133A"/>
    <w:rsid w:val="00601DB8"/>
    <w:rsid w:val="00602016"/>
    <w:rsid w:val="006030D9"/>
    <w:rsid w:val="006034D1"/>
    <w:rsid w:val="00605152"/>
    <w:rsid w:val="0060570F"/>
    <w:rsid w:val="00605CBF"/>
    <w:rsid w:val="00607E8D"/>
    <w:rsid w:val="0061068F"/>
    <w:rsid w:val="006108C3"/>
    <w:rsid w:val="00611AB9"/>
    <w:rsid w:val="00612307"/>
    <w:rsid w:val="006124C5"/>
    <w:rsid w:val="00612AF9"/>
    <w:rsid w:val="006130B8"/>
    <w:rsid w:val="006138D1"/>
    <w:rsid w:val="00613E4D"/>
    <w:rsid w:val="006162CB"/>
    <w:rsid w:val="00616F23"/>
    <w:rsid w:val="00617DE5"/>
    <w:rsid w:val="00620418"/>
    <w:rsid w:val="00621037"/>
    <w:rsid w:val="006212F8"/>
    <w:rsid w:val="00621AA1"/>
    <w:rsid w:val="00621AAA"/>
    <w:rsid w:val="00621D52"/>
    <w:rsid w:val="00621FAA"/>
    <w:rsid w:val="00622E6C"/>
    <w:rsid w:val="00623B9A"/>
    <w:rsid w:val="00623FA3"/>
    <w:rsid w:val="00624396"/>
    <w:rsid w:val="006247A9"/>
    <w:rsid w:val="00624AFA"/>
    <w:rsid w:val="006262C2"/>
    <w:rsid w:val="00630B3F"/>
    <w:rsid w:val="00631656"/>
    <w:rsid w:val="00631BE2"/>
    <w:rsid w:val="00631E2A"/>
    <w:rsid w:val="0063265D"/>
    <w:rsid w:val="00632ED7"/>
    <w:rsid w:val="006335C7"/>
    <w:rsid w:val="00633A55"/>
    <w:rsid w:val="00633F4D"/>
    <w:rsid w:val="00634694"/>
    <w:rsid w:val="0063474D"/>
    <w:rsid w:val="00635E94"/>
    <w:rsid w:val="00636E96"/>
    <w:rsid w:val="00636EB3"/>
    <w:rsid w:val="00644BCD"/>
    <w:rsid w:val="00644E01"/>
    <w:rsid w:val="00645778"/>
    <w:rsid w:val="00645814"/>
    <w:rsid w:val="006465BE"/>
    <w:rsid w:val="00650312"/>
    <w:rsid w:val="0065088A"/>
    <w:rsid w:val="0065351E"/>
    <w:rsid w:val="006535E5"/>
    <w:rsid w:val="00654292"/>
    <w:rsid w:val="006561A4"/>
    <w:rsid w:val="006577E4"/>
    <w:rsid w:val="00660E85"/>
    <w:rsid w:val="0066383A"/>
    <w:rsid w:val="00666B52"/>
    <w:rsid w:val="00667415"/>
    <w:rsid w:val="0066799C"/>
    <w:rsid w:val="00667F96"/>
    <w:rsid w:val="00671805"/>
    <w:rsid w:val="00672F25"/>
    <w:rsid w:val="006746F7"/>
    <w:rsid w:val="0067548F"/>
    <w:rsid w:val="0067583A"/>
    <w:rsid w:val="00676981"/>
    <w:rsid w:val="0068033A"/>
    <w:rsid w:val="006810AB"/>
    <w:rsid w:val="00681C57"/>
    <w:rsid w:val="00681F9A"/>
    <w:rsid w:val="0068225B"/>
    <w:rsid w:val="00682317"/>
    <w:rsid w:val="00683452"/>
    <w:rsid w:val="00685349"/>
    <w:rsid w:val="00686092"/>
    <w:rsid w:val="006866B7"/>
    <w:rsid w:val="0068698C"/>
    <w:rsid w:val="00686C4C"/>
    <w:rsid w:val="00686DC1"/>
    <w:rsid w:val="006907CA"/>
    <w:rsid w:val="0069247B"/>
    <w:rsid w:val="00692563"/>
    <w:rsid w:val="0069336B"/>
    <w:rsid w:val="006943B2"/>
    <w:rsid w:val="00695357"/>
    <w:rsid w:val="00695C1E"/>
    <w:rsid w:val="00695DF3"/>
    <w:rsid w:val="00697729"/>
    <w:rsid w:val="00697D66"/>
    <w:rsid w:val="006A07AB"/>
    <w:rsid w:val="006A0E8C"/>
    <w:rsid w:val="006A13FE"/>
    <w:rsid w:val="006A1B51"/>
    <w:rsid w:val="006A2D7F"/>
    <w:rsid w:val="006A355A"/>
    <w:rsid w:val="006A4362"/>
    <w:rsid w:val="006A4BDC"/>
    <w:rsid w:val="006A5BC8"/>
    <w:rsid w:val="006A6661"/>
    <w:rsid w:val="006A707A"/>
    <w:rsid w:val="006B0A81"/>
    <w:rsid w:val="006B15AE"/>
    <w:rsid w:val="006B1B4D"/>
    <w:rsid w:val="006B2471"/>
    <w:rsid w:val="006B3316"/>
    <w:rsid w:val="006B4E3C"/>
    <w:rsid w:val="006B591D"/>
    <w:rsid w:val="006B60B9"/>
    <w:rsid w:val="006B6680"/>
    <w:rsid w:val="006B7703"/>
    <w:rsid w:val="006C0914"/>
    <w:rsid w:val="006C0B77"/>
    <w:rsid w:val="006C16F9"/>
    <w:rsid w:val="006C1874"/>
    <w:rsid w:val="006C26D8"/>
    <w:rsid w:val="006C2BF5"/>
    <w:rsid w:val="006C36A1"/>
    <w:rsid w:val="006C3ACA"/>
    <w:rsid w:val="006C4783"/>
    <w:rsid w:val="006C55A2"/>
    <w:rsid w:val="006C5616"/>
    <w:rsid w:val="006C5ADD"/>
    <w:rsid w:val="006C5DA3"/>
    <w:rsid w:val="006C7AAB"/>
    <w:rsid w:val="006C7F34"/>
    <w:rsid w:val="006D0789"/>
    <w:rsid w:val="006D095F"/>
    <w:rsid w:val="006D1127"/>
    <w:rsid w:val="006D1AA5"/>
    <w:rsid w:val="006D1C7F"/>
    <w:rsid w:val="006D3FD3"/>
    <w:rsid w:val="006D4295"/>
    <w:rsid w:val="006D43D2"/>
    <w:rsid w:val="006D45DD"/>
    <w:rsid w:val="006D7B80"/>
    <w:rsid w:val="006E00C7"/>
    <w:rsid w:val="006E0FC7"/>
    <w:rsid w:val="006E11B0"/>
    <w:rsid w:val="006E19AB"/>
    <w:rsid w:val="006E1BEA"/>
    <w:rsid w:val="006E4014"/>
    <w:rsid w:val="006E41F1"/>
    <w:rsid w:val="006E4E31"/>
    <w:rsid w:val="006E50C4"/>
    <w:rsid w:val="006E591F"/>
    <w:rsid w:val="006E6C40"/>
    <w:rsid w:val="006E7157"/>
    <w:rsid w:val="006E75A8"/>
    <w:rsid w:val="006E796C"/>
    <w:rsid w:val="006F031B"/>
    <w:rsid w:val="006F26BF"/>
    <w:rsid w:val="006F3191"/>
    <w:rsid w:val="006F33AA"/>
    <w:rsid w:val="006F38A3"/>
    <w:rsid w:val="006F39DB"/>
    <w:rsid w:val="006F4C4E"/>
    <w:rsid w:val="006F5119"/>
    <w:rsid w:val="006F772B"/>
    <w:rsid w:val="0070015C"/>
    <w:rsid w:val="00703413"/>
    <w:rsid w:val="007039EB"/>
    <w:rsid w:val="00703B50"/>
    <w:rsid w:val="00704E5B"/>
    <w:rsid w:val="007055C8"/>
    <w:rsid w:val="0070763D"/>
    <w:rsid w:val="00712B86"/>
    <w:rsid w:val="007132C1"/>
    <w:rsid w:val="0071379E"/>
    <w:rsid w:val="00713F6A"/>
    <w:rsid w:val="007145A6"/>
    <w:rsid w:val="007147E8"/>
    <w:rsid w:val="00715E82"/>
    <w:rsid w:val="0071601E"/>
    <w:rsid w:val="00716B61"/>
    <w:rsid w:val="00716E35"/>
    <w:rsid w:val="00716F69"/>
    <w:rsid w:val="0071750B"/>
    <w:rsid w:val="00720696"/>
    <w:rsid w:val="007207C2"/>
    <w:rsid w:val="0072098D"/>
    <w:rsid w:val="00721813"/>
    <w:rsid w:val="007219F3"/>
    <w:rsid w:val="00721CC2"/>
    <w:rsid w:val="00721D74"/>
    <w:rsid w:val="0072260C"/>
    <w:rsid w:val="007231EB"/>
    <w:rsid w:val="00723813"/>
    <w:rsid w:val="00723B7C"/>
    <w:rsid w:val="007246BA"/>
    <w:rsid w:val="007247FE"/>
    <w:rsid w:val="007263C9"/>
    <w:rsid w:val="007275D2"/>
    <w:rsid w:val="007301A1"/>
    <w:rsid w:val="00730D93"/>
    <w:rsid w:val="00730DAA"/>
    <w:rsid w:val="0073214A"/>
    <w:rsid w:val="00732D51"/>
    <w:rsid w:val="00732F0B"/>
    <w:rsid w:val="00733305"/>
    <w:rsid w:val="0073433A"/>
    <w:rsid w:val="00734C2A"/>
    <w:rsid w:val="00735104"/>
    <w:rsid w:val="0073582D"/>
    <w:rsid w:val="00735EE3"/>
    <w:rsid w:val="00737347"/>
    <w:rsid w:val="00737D95"/>
    <w:rsid w:val="00740AC2"/>
    <w:rsid w:val="0074100D"/>
    <w:rsid w:val="00741019"/>
    <w:rsid w:val="00741937"/>
    <w:rsid w:val="00743121"/>
    <w:rsid w:val="007438AC"/>
    <w:rsid w:val="00744439"/>
    <w:rsid w:val="00744E61"/>
    <w:rsid w:val="00745475"/>
    <w:rsid w:val="00745BE0"/>
    <w:rsid w:val="00746410"/>
    <w:rsid w:val="00746F0E"/>
    <w:rsid w:val="007474CC"/>
    <w:rsid w:val="00747A90"/>
    <w:rsid w:val="00750349"/>
    <w:rsid w:val="00750BFE"/>
    <w:rsid w:val="00751E7D"/>
    <w:rsid w:val="0075260D"/>
    <w:rsid w:val="007537B5"/>
    <w:rsid w:val="00753A0D"/>
    <w:rsid w:val="00753C71"/>
    <w:rsid w:val="007545BA"/>
    <w:rsid w:val="007545D5"/>
    <w:rsid w:val="00754D63"/>
    <w:rsid w:val="00757740"/>
    <w:rsid w:val="00761164"/>
    <w:rsid w:val="00761A15"/>
    <w:rsid w:val="00761E03"/>
    <w:rsid w:val="00762B6D"/>
    <w:rsid w:val="00762E8D"/>
    <w:rsid w:val="00763628"/>
    <w:rsid w:val="00763A63"/>
    <w:rsid w:val="00763F49"/>
    <w:rsid w:val="00764EB7"/>
    <w:rsid w:val="0076510D"/>
    <w:rsid w:val="00765A0C"/>
    <w:rsid w:val="00765C6E"/>
    <w:rsid w:val="007666C5"/>
    <w:rsid w:val="00766F53"/>
    <w:rsid w:val="0076718F"/>
    <w:rsid w:val="00767A38"/>
    <w:rsid w:val="00767F9B"/>
    <w:rsid w:val="00767FE7"/>
    <w:rsid w:val="0077025A"/>
    <w:rsid w:val="007722FA"/>
    <w:rsid w:val="00772664"/>
    <w:rsid w:val="00772E8E"/>
    <w:rsid w:val="00773932"/>
    <w:rsid w:val="00773EBD"/>
    <w:rsid w:val="00775502"/>
    <w:rsid w:val="0077554B"/>
    <w:rsid w:val="00775842"/>
    <w:rsid w:val="00776BAD"/>
    <w:rsid w:val="0077785F"/>
    <w:rsid w:val="00780CA2"/>
    <w:rsid w:val="00781189"/>
    <w:rsid w:val="007813EB"/>
    <w:rsid w:val="0078219D"/>
    <w:rsid w:val="00782B92"/>
    <w:rsid w:val="00782C48"/>
    <w:rsid w:val="007832D0"/>
    <w:rsid w:val="007836EC"/>
    <w:rsid w:val="007837E2"/>
    <w:rsid w:val="00783889"/>
    <w:rsid w:val="0078427E"/>
    <w:rsid w:val="007854CD"/>
    <w:rsid w:val="00785C6B"/>
    <w:rsid w:val="00786B76"/>
    <w:rsid w:val="00787A7C"/>
    <w:rsid w:val="00787BC6"/>
    <w:rsid w:val="00790254"/>
    <w:rsid w:val="00790E99"/>
    <w:rsid w:val="007932C3"/>
    <w:rsid w:val="007934DF"/>
    <w:rsid w:val="00793D05"/>
    <w:rsid w:val="007945CC"/>
    <w:rsid w:val="00794B2F"/>
    <w:rsid w:val="00795520"/>
    <w:rsid w:val="00795DB0"/>
    <w:rsid w:val="0079763C"/>
    <w:rsid w:val="00797FCE"/>
    <w:rsid w:val="007A0C5F"/>
    <w:rsid w:val="007A0CC6"/>
    <w:rsid w:val="007A0DC5"/>
    <w:rsid w:val="007A124B"/>
    <w:rsid w:val="007A1449"/>
    <w:rsid w:val="007A1534"/>
    <w:rsid w:val="007A3848"/>
    <w:rsid w:val="007A4146"/>
    <w:rsid w:val="007A5731"/>
    <w:rsid w:val="007A5CF2"/>
    <w:rsid w:val="007A7D34"/>
    <w:rsid w:val="007B014D"/>
    <w:rsid w:val="007B014E"/>
    <w:rsid w:val="007B0678"/>
    <w:rsid w:val="007B0FF5"/>
    <w:rsid w:val="007B1275"/>
    <w:rsid w:val="007B14D9"/>
    <w:rsid w:val="007B1E93"/>
    <w:rsid w:val="007B23F5"/>
    <w:rsid w:val="007B27E4"/>
    <w:rsid w:val="007B3E1B"/>
    <w:rsid w:val="007B52EC"/>
    <w:rsid w:val="007B573A"/>
    <w:rsid w:val="007B5B54"/>
    <w:rsid w:val="007B6348"/>
    <w:rsid w:val="007B6C08"/>
    <w:rsid w:val="007B7D62"/>
    <w:rsid w:val="007C31B1"/>
    <w:rsid w:val="007C4305"/>
    <w:rsid w:val="007C43EB"/>
    <w:rsid w:val="007C4835"/>
    <w:rsid w:val="007C59E7"/>
    <w:rsid w:val="007C5B66"/>
    <w:rsid w:val="007D0242"/>
    <w:rsid w:val="007D111B"/>
    <w:rsid w:val="007D14E3"/>
    <w:rsid w:val="007D2163"/>
    <w:rsid w:val="007D2D1C"/>
    <w:rsid w:val="007D45A7"/>
    <w:rsid w:val="007D63D0"/>
    <w:rsid w:val="007D70B6"/>
    <w:rsid w:val="007E07BD"/>
    <w:rsid w:val="007E2548"/>
    <w:rsid w:val="007E3873"/>
    <w:rsid w:val="007E45EC"/>
    <w:rsid w:val="007E461B"/>
    <w:rsid w:val="007E4F11"/>
    <w:rsid w:val="007E4F83"/>
    <w:rsid w:val="007E52C2"/>
    <w:rsid w:val="007E608F"/>
    <w:rsid w:val="007E6ABF"/>
    <w:rsid w:val="007E70D3"/>
    <w:rsid w:val="007F0252"/>
    <w:rsid w:val="007F1206"/>
    <w:rsid w:val="007F1DF7"/>
    <w:rsid w:val="007F3840"/>
    <w:rsid w:val="007F39FA"/>
    <w:rsid w:val="007F3E7D"/>
    <w:rsid w:val="007F46AA"/>
    <w:rsid w:val="007F483A"/>
    <w:rsid w:val="007F599E"/>
    <w:rsid w:val="007F6E5D"/>
    <w:rsid w:val="007F7EEC"/>
    <w:rsid w:val="0080116E"/>
    <w:rsid w:val="0080165E"/>
    <w:rsid w:val="008020FE"/>
    <w:rsid w:val="00802D41"/>
    <w:rsid w:val="00803BDE"/>
    <w:rsid w:val="00803E32"/>
    <w:rsid w:val="00807346"/>
    <w:rsid w:val="00807457"/>
    <w:rsid w:val="00807B78"/>
    <w:rsid w:val="00807D94"/>
    <w:rsid w:val="00807E4F"/>
    <w:rsid w:val="00810699"/>
    <w:rsid w:val="0081142C"/>
    <w:rsid w:val="0081250B"/>
    <w:rsid w:val="008131D2"/>
    <w:rsid w:val="00813FA4"/>
    <w:rsid w:val="0081609F"/>
    <w:rsid w:val="00816375"/>
    <w:rsid w:val="0081712C"/>
    <w:rsid w:val="008204DC"/>
    <w:rsid w:val="0082241E"/>
    <w:rsid w:val="00822CAC"/>
    <w:rsid w:val="00823160"/>
    <w:rsid w:val="00823475"/>
    <w:rsid w:val="00823863"/>
    <w:rsid w:val="008243FB"/>
    <w:rsid w:val="00824D88"/>
    <w:rsid w:val="008255B0"/>
    <w:rsid w:val="00826B95"/>
    <w:rsid w:val="00827407"/>
    <w:rsid w:val="0082794C"/>
    <w:rsid w:val="008279CE"/>
    <w:rsid w:val="00830050"/>
    <w:rsid w:val="00830378"/>
    <w:rsid w:val="00830DFE"/>
    <w:rsid w:val="00830EC0"/>
    <w:rsid w:val="00831B3E"/>
    <w:rsid w:val="008331E0"/>
    <w:rsid w:val="00835275"/>
    <w:rsid w:val="00837577"/>
    <w:rsid w:val="008376E6"/>
    <w:rsid w:val="00837CE4"/>
    <w:rsid w:val="0084048E"/>
    <w:rsid w:val="008415CD"/>
    <w:rsid w:val="008425F7"/>
    <w:rsid w:val="00843266"/>
    <w:rsid w:val="0084337B"/>
    <w:rsid w:val="00843684"/>
    <w:rsid w:val="0084408B"/>
    <w:rsid w:val="008440F5"/>
    <w:rsid w:val="0084466B"/>
    <w:rsid w:val="00844B2E"/>
    <w:rsid w:val="00844BF1"/>
    <w:rsid w:val="00844FB3"/>
    <w:rsid w:val="0084735A"/>
    <w:rsid w:val="00847E85"/>
    <w:rsid w:val="008500F6"/>
    <w:rsid w:val="00850D75"/>
    <w:rsid w:val="00850F23"/>
    <w:rsid w:val="00852913"/>
    <w:rsid w:val="008533F6"/>
    <w:rsid w:val="008536DD"/>
    <w:rsid w:val="00856643"/>
    <w:rsid w:val="0085725D"/>
    <w:rsid w:val="00857712"/>
    <w:rsid w:val="00857723"/>
    <w:rsid w:val="00857BBE"/>
    <w:rsid w:val="00857D53"/>
    <w:rsid w:val="00860553"/>
    <w:rsid w:val="008608D1"/>
    <w:rsid w:val="00861393"/>
    <w:rsid w:val="0086196C"/>
    <w:rsid w:val="008619F1"/>
    <w:rsid w:val="00862429"/>
    <w:rsid w:val="00862BF3"/>
    <w:rsid w:val="00863879"/>
    <w:rsid w:val="00863990"/>
    <w:rsid w:val="00863D73"/>
    <w:rsid w:val="0086414D"/>
    <w:rsid w:val="008645B6"/>
    <w:rsid w:val="00864AE1"/>
    <w:rsid w:val="00866178"/>
    <w:rsid w:val="0086624D"/>
    <w:rsid w:val="00866B93"/>
    <w:rsid w:val="00867B97"/>
    <w:rsid w:val="00870A03"/>
    <w:rsid w:val="0087107B"/>
    <w:rsid w:val="00872305"/>
    <w:rsid w:val="00872BEE"/>
    <w:rsid w:val="00872C2C"/>
    <w:rsid w:val="00872EED"/>
    <w:rsid w:val="0087319B"/>
    <w:rsid w:val="00873D48"/>
    <w:rsid w:val="00873E94"/>
    <w:rsid w:val="00873F34"/>
    <w:rsid w:val="008748B0"/>
    <w:rsid w:val="00874A10"/>
    <w:rsid w:val="00875253"/>
    <w:rsid w:val="00875D06"/>
    <w:rsid w:val="00876750"/>
    <w:rsid w:val="00876E83"/>
    <w:rsid w:val="008772D5"/>
    <w:rsid w:val="00880294"/>
    <w:rsid w:val="008802CA"/>
    <w:rsid w:val="00880486"/>
    <w:rsid w:val="008805A1"/>
    <w:rsid w:val="0088120A"/>
    <w:rsid w:val="00881F87"/>
    <w:rsid w:val="0088223A"/>
    <w:rsid w:val="008822AF"/>
    <w:rsid w:val="008824D6"/>
    <w:rsid w:val="00882591"/>
    <w:rsid w:val="00882737"/>
    <w:rsid w:val="008829EB"/>
    <w:rsid w:val="00883EC9"/>
    <w:rsid w:val="00884844"/>
    <w:rsid w:val="00885AC3"/>
    <w:rsid w:val="00886FD9"/>
    <w:rsid w:val="008879BF"/>
    <w:rsid w:val="00887D69"/>
    <w:rsid w:val="00890584"/>
    <w:rsid w:val="00890DF5"/>
    <w:rsid w:val="008911E6"/>
    <w:rsid w:val="00891EFC"/>
    <w:rsid w:val="008927B0"/>
    <w:rsid w:val="00893D39"/>
    <w:rsid w:val="00894793"/>
    <w:rsid w:val="00895E6D"/>
    <w:rsid w:val="00896C9D"/>
    <w:rsid w:val="008A0D5D"/>
    <w:rsid w:val="008A1B7F"/>
    <w:rsid w:val="008A1CC2"/>
    <w:rsid w:val="008A1DB2"/>
    <w:rsid w:val="008A1F3D"/>
    <w:rsid w:val="008A247C"/>
    <w:rsid w:val="008A26BA"/>
    <w:rsid w:val="008A27C3"/>
    <w:rsid w:val="008A2AA8"/>
    <w:rsid w:val="008A3B2F"/>
    <w:rsid w:val="008A4577"/>
    <w:rsid w:val="008A4D20"/>
    <w:rsid w:val="008A587C"/>
    <w:rsid w:val="008A5C50"/>
    <w:rsid w:val="008A5D53"/>
    <w:rsid w:val="008A62AF"/>
    <w:rsid w:val="008A6FCC"/>
    <w:rsid w:val="008A7334"/>
    <w:rsid w:val="008A79E0"/>
    <w:rsid w:val="008B14FE"/>
    <w:rsid w:val="008B1693"/>
    <w:rsid w:val="008B1A7B"/>
    <w:rsid w:val="008B2E28"/>
    <w:rsid w:val="008B2FC8"/>
    <w:rsid w:val="008B3820"/>
    <w:rsid w:val="008B4B11"/>
    <w:rsid w:val="008B5DF3"/>
    <w:rsid w:val="008B5ED4"/>
    <w:rsid w:val="008B6AB1"/>
    <w:rsid w:val="008B744F"/>
    <w:rsid w:val="008B7578"/>
    <w:rsid w:val="008C07D5"/>
    <w:rsid w:val="008C094D"/>
    <w:rsid w:val="008C0A12"/>
    <w:rsid w:val="008C0CDA"/>
    <w:rsid w:val="008C0DEB"/>
    <w:rsid w:val="008C1801"/>
    <w:rsid w:val="008C189A"/>
    <w:rsid w:val="008C1FC3"/>
    <w:rsid w:val="008C2419"/>
    <w:rsid w:val="008C2CF7"/>
    <w:rsid w:val="008C447D"/>
    <w:rsid w:val="008C4589"/>
    <w:rsid w:val="008C4902"/>
    <w:rsid w:val="008C66B5"/>
    <w:rsid w:val="008C7F30"/>
    <w:rsid w:val="008D0A30"/>
    <w:rsid w:val="008D14DC"/>
    <w:rsid w:val="008D2F30"/>
    <w:rsid w:val="008D4C6C"/>
    <w:rsid w:val="008D4F34"/>
    <w:rsid w:val="008D55B8"/>
    <w:rsid w:val="008D5D79"/>
    <w:rsid w:val="008D6A90"/>
    <w:rsid w:val="008D71CE"/>
    <w:rsid w:val="008D7D1E"/>
    <w:rsid w:val="008E087D"/>
    <w:rsid w:val="008E1039"/>
    <w:rsid w:val="008E1150"/>
    <w:rsid w:val="008E1B0A"/>
    <w:rsid w:val="008E2D56"/>
    <w:rsid w:val="008E4AAF"/>
    <w:rsid w:val="008E568B"/>
    <w:rsid w:val="008E5D5E"/>
    <w:rsid w:val="008E61CF"/>
    <w:rsid w:val="008E6360"/>
    <w:rsid w:val="008E6F92"/>
    <w:rsid w:val="008E7789"/>
    <w:rsid w:val="008F03A0"/>
    <w:rsid w:val="008F19B8"/>
    <w:rsid w:val="008F1DFA"/>
    <w:rsid w:val="008F6C93"/>
    <w:rsid w:val="008F737A"/>
    <w:rsid w:val="008F79C4"/>
    <w:rsid w:val="008F7D4B"/>
    <w:rsid w:val="00900313"/>
    <w:rsid w:val="009010B3"/>
    <w:rsid w:val="009015E0"/>
    <w:rsid w:val="009018AA"/>
    <w:rsid w:val="00901C67"/>
    <w:rsid w:val="0090200C"/>
    <w:rsid w:val="00902045"/>
    <w:rsid w:val="009033E7"/>
    <w:rsid w:val="00903531"/>
    <w:rsid w:val="0090382C"/>
    <w:rsid w:val="00904EAF"/>
    <w:rsid w:val="009056DC"/>
    <w:rsid w:val="00905A21"/>
    <w:rsid w:val="00905C4F"/>
    <w:rsid w:val="009060CC"/>
    <w:rsid w:val="0090618E"/>
    <w:rsid w:val="00907064"/>
    <w:rsid w:val="0090724D"/>
    <w:rsid w:val="009102EA"/>
    <w:rsid w:val="00910B45"/>
    <w:rsid w:val="00911BD5"/>
    <w:rsid w:val="00911DDB"/>
    <w:rsid w:val="00912191"/>
    <w:rsid w:val="009122B5"/>
    <w:rsid w:val="00914074"/>
    <w:rsid w:val="0091439D"/>
    <w:rsid w:val="0091487A"/>
    <w:rsid w:val="00915436"/>
    <w:rsid w:val="0091572E"/>
    <w:rsid w:val="00915F35"/>
    <w:rsid w:val="009168C8"/>
    <w:rsid w:val="00920206"/>
    <w:rsid w:val="0092084A"/>
    <w:rsid w:val="00920C3F"/>
    <w:rsid w:val="0092108C"/>
    <w:rsid w:val="009223D6"/>
    <w:rsid w:val="00922A53"/>
    <w:rsid w:val="009231C1"/>
    <w:rsid w:val="0092494C"/>
    <w:rsid w:val="00925168"/>
    <w:rsid w:val="00925BA8"/>
    <w:rsid w:val="0092792F"/>
    <w:rsid w:val="00927CE5"/>
    <w:rsid w:val="00930BE0"/>
    <w:rsid w:val="009313B0"/>
    <w:rsid w:val="00932198"/>
    <w:rsid w:val="00932879"/>
    <w:rsid w:val="00932E57"/>
    <w:rsid w:val="009336D2"/>
    <w:rsid w:val="00934C8B"/>
    <w:rsid w:val="00935C3C"/>
    <w:rsid w:val="0093703D"/>
    <w:rsid w:val="00937370"/>
    <w:rsid w:val="009378B2"/>
    <w:rsid w:val="00937CDB"/>
    <w:rsid w:val="00940771"/>
    <w:rsid w:val="00941070"/>
    <w:rsid w:val="0094307E"/>
    <w:rsid w:val="009442DB"/>
    <w:rsid w:val="00944D0A"/>
    <w:rsid w:val="00945230"/>
    <w:rsid w:val="0094612E"/>
    <w:rsid w:val="0094658A"/>
    <w:rsid w:val="00947210"/>
    <w:rsid w:val="00950881"/>
    <w:rsid w:val="0095168E"/>
    <w:rsid w:val="00951E6B"/>
    <w:rsid w:val="00952375"/>
    <w:rsid w:val="00954AE3"/>
    <w:rsid w:val="009568F0"/>
    <w:rsid w:val="00957AE2"/>
    <w:rsid w:val="00957B13"/>
    <w:rsid w:val="00960780"/>
    <w:rsid w:val="00960C54"/>
    <w:rsid w:val="00960D54"/>
    <w:rsid w:val="009624BF"/>
    <w:rsid w:val="00962E1D"/>
    <w:rsid w:val="0096399B"/>
    <w:rsid w:val="00963C59"/>
    <w:rsid w:val="0096400D"/>
    <w:rsid w:val="009646A9"/>
    <w:rsid w:val="00964832"/>
    <w:rsid w:val="00964A27"/>
    <w:rsid w:val="00964D35"/>
    <w:rsid w:val="0096541F"/>
    <w:rsid w:val="00965B62"/>
    <w:rsid w:val="009661FE"/>
    <w:rsid w:val="00966369"/>
    <w:rsid w:val="00966C83"/>
    <w:rsid w:val="0096755E"/>
    <w:rsid w:val="00967AA0"/>
    <w:rsid w:val="00967F7E"/>
    <w:rsid w:val="00970342"/>
    <w:rsid w:val="0097114B"/>
    <w:rsid w:val="009738B3"/>
    <w:rsid w:val="00974E48"/>
    <w:rsid w:val="00975D3B"/>
    <w:rsid w:val="00977139"/>
    <w:rsid w:val="00980187"/>
    <w:rsid w:val="0098093C"/>
    <w:rsid w:val="00981265"/>
    <w:rsid w:val="00981985"/>
    <w:rsid w:val="00981F0D"/>
    <w:rsid w:val="00981FDA"/>
    <w:rsid w:val="0098440A"/>
    <w:rsid w:val="00984785"/>
    <w:rsid w:val="00985059"/>
    <w:rsid w:val="00985955"/>
    <w:rsid w:val="00985B70"/>
    <w:rsid w:val="00986C0B"/>
    <w:rsid w:val="00987185"/>
    <w:rsid w:val="009879CD"/>
    <w:rsid w:val="009915E3"/>
    <w:rsid w:val="00992AC5"/>
    <w:rsid w:val="00992EAB"/>
    <w:rsid w:val="00993ADB"/>
    <w:rsid w:val="00993AE3"/>
    <w:rsid w:val="009952CD"/>
    <w:rsid w:val="0099568F"/>
    <w:rsid w:val="00997801"/>
    <w:rsid w:val="009A2119"/>
    <w:rsid w:val="009A27B2"/>
    <w:rsid w:val="009A2EDC"/>
    <w:rsid w:val="009A5E84"/>
    <w:rsid w:val="009A62BC"/>
    <w:rsid w:val="009A6A81"/>
    <w:rsid w:val="009A7174"/>
    <w:rsid w:val="009A7B5B"/>
    <w:rsid w:val="009B0AB9"/>
    <w:rsid w:val="009B1096"/>
    <w:rsid w:val="009B22E5"/>
    <w:rsid w:val="009B2314"/>
    <w:rsid w:val="009B2D6E"/>
    <w:rsid w:val="009B3AC1"/>
    <w:rsid w:val="009B3E30"/>
    <w:rsid w:val="009B4581"/>
    <w:rsid w:val="009B4621"/>
    <w:rsid w:val="009B528D"/>
    <w:rsid w:val="009B52B6"/>
    <w:rsid w:val="009B6A8B"/>
    <w:rsid w:val="009B6FAD"/>
    <w:rsid w:val="009B7498"/>
    <w:rsid w:val="009B795B"/>
    <w:rsid w:val="009C0ED0"/>
    <w:rsid w:val="009C0F46"/>
    <w:rsid w:val="009C2731"/>
    <w:rsid w:val="009C3E28"/>
    <w:rsid w:val="009C4024"/>
    <w:rsid w:val="009C4818"/>
    <w:rsid w:val="009C568C"/>
    <w:rsid w:val="009C580C"/>
    <w:rsid w:val="009C62E5"/>
    <w:rsid w:val="009C6EB3"/>
    <w:rsid w:val="009C6FF9"/>
    <w:rsid w:val="009C731E"/>
    <w:rsid w:val="009C7368"/>
    <w:rsid w:val="009D0DC5"/>
    <w:rsid w:val="009D1FD7"/>
    <w:rsid w:val="009D20AA"/>
    <w:rsid w:val="009D2152"/>
    <w:rsid w:val="009D2345"/>
    <w:rsid w:val="009D602F"/>
    <w:rsid w:val="009D61AB"/>
    <w:rsid w:val="009D6408"/>
    <w:rsid w:val="009D75FB"/>
    <w:rsid w:val="009E0509"/>
    <w:rsid w:val="009E1301"/>
    <w:rsid w:val="009E1326"/>
    <w:rsid w:val="009E1A5E"/>
    <w:rsid w:val="009E1D28"/>
    <w:rsid w:val="009E231E"/>
    <w:rsid w:val="009E2DD3"/>
    <w:rsid w:val="009E3709"/>
    <w:rsid w:val="009E501C"/>
    <w:rsid w:val="009F03C2"/>
    <w:rsid w:val="009F04EB"/>
    <w:rsid w:val="009F1535"/>
    <w:rsid w:val="009F372A"/>
    <w:rsid w:val="009F3A2E"/>
    <w:rsid w:val="009F41A3"/>
    <w:rsid w:val="009F4665"/>
    <w:rsid w:val="009F46D0"/>
    <w:rsid w:val="009F50C4"/>
    <w:rsid w:val="009F51E3"/>
    <w:rsid w:val="009F60AF"/>
    <w:rsid w:val="009F6339"/>
    <w:rsid w:val="009F667E"/>
    <w:rsid w:val="009F6AFE"/>
    <w:rsid w:val="009F786B"/>
    <w:rsid w:val="009F7F07"/>
    <w:rsid w:val="009F7F6D"/>
    <w:rsid w:val="009F8A32"/>
    <w:rsid w:val="00A00942"/>
    <w:rsid w:val="00A05132"/>
    <w:rsid w:val="00A0526B"/>
    <w:rsid w:val="00A05EDC"/>
    <w:rsid w:val="00A06468"/>
    <w:rsid w:val="00A07677"/>
    <w:rsid w:val="00A07780"/>
    <w:rsid w:val="00A110DA"/>
    <w:rsid w:val="00A11CDE"/>
    <w:rsid w:val="00A12339"/>
    <w:rsid w:val="00A12582"/>
    <w:rsid w:val="00A13341"/>
    <w:rsid w:val="00A13C5E"/>
    <w:rsid w:val="00A13DD5"/>
    <w:rsid w:val="00A13E0E"/>
    <w:rsid w:val="00A13E58"/>
    <w:rsid w:val="00A1556B"/>
    <w:rsid w:val="00A15DFA"/>
    <w:rsid w:val="00A16228"/>
    <w:rsid w:val="00A175EB"/>
    <w:rsid w:val="00A20C4B"/>
    <w:rsid w:val="00A22B94"/>
    <w:rsid w:val="00A236AE"/>
    <w:rsid w:val="00A240B5"/>
    <w:rsid w:val="00A24B0F"/>
    <w:rsid w:val="00A24B39"/>
    <w:rsid w:val="00A24C00"/>
    <w:rsid w:val="00A25C52"/>
    <w:rsid w:val="00A25FC8"/>
    <w:rsid w:val="00A26093"/>
    <w:rsid w:val="00A26518"/>
    <w:rsid w:val="00A266E2"/>
    <w:rsid w:val="00A26A1D"/>
    <w:rsid w:val="00A2700B"/>
    <w:rsid w:val="00A27537"/>
    <w:rsid w:val="00A27CE8"/>
    <w:rsid w:val="00A3181B"/>
    <w:rsid w:val="00A33960"/>
    <w:rsid w:val="00A33BC0"/>
    <w:rsid w:val="00A344B8"/>
    <w:rsid w:val="00A34BDC"/>
    <w:rsid w:val="00A358E5"/>
    <w:rsid w:val="00A35F71"/>
    <w:rsid w:val="00A37E24"/>
    <w:rsid w:val="00A40245"/>
    <w:rsid w:val="00A40DB3"/>
    <w:rsid w:val="00A419E7"/>
    <w:rsid w:val="00A41D5A"/>
    <w:rsid w:val="00A41E9E"/>
    <w:rsid w:val="00A42280"/>
    <w:rsid w:val="00A42BED"/>
    <w:rsid w:val="00A42FA7"/>
    <w:rsid w:val="00A430C6"/>
    <w:rsid w:val="00A431B1"/>
    <w:rsid w:val="00A4558E"/>
    <w:rsid w:val="00A461A7"/>
    <w:rsid w:val="00A47C76"/>
    <w:rsid w:val="00A50EA3"/>
    <w:rsid w:val="00A515F5"/>
    <w:rsid w:val="00A51AD7"/>
    <w:rsid w:val="00A5271B"/>
    <w:rsid w:val="00A533CD"/>
    <w:rsid w:val="00A539EE"/>
    <w:rsid w:val="00A55A9C"/>
    <w:rsid w:val="00A56127"/>
    <w:rsid w:val="00A577C3"/>
    <w:rsid w:val="00A578E7"/>
    <w:rsid w:val="00A607DC"/>
    <w:rsid w:val="00A6154B"/>
    <w:rsid w:val="00A6188E"/>
    <w:rsid w:val="00A61C8B"/>
    <w:rsid w:val="00A61D1B"/>
    <w:rsid w:val="00A625FF"/>
    <w:rsid w:val="00A631B7"/>
    <w:rsid w:val="00A635B2"/>
    <w:rsid w:val="00A6446C"/>
    <w:rsid w:val="00A64515"/>
    <w:rsid w:val="00A64CE4"/>
    <w:rsid w:val="00A66560"/>
    <w:rsid w:val="00A66581"/>
    <w:rsid w:val="00A66AE1"/>
    <w:rsid w:val="00A7099C"/>
    <w:rsid w:val="00A711D7"/>
    <w:rsid w:val="00A71721"/>
    <w:rsid w:val="00A71739"/>
    <w:rsid w:val="00A72157"/>
    <w:rsid w:val="00A73CCB"/>
    <w:rsid w:val="00A754E5"/>
    <w:rsid w:val="00A75529"/>
    <w:rsid w:val="00A76F56"/>
    <w:rsid w:val="00A7746B"/>
    <w:rsid w:val="00A77606"/>
    <w:rsid w:val="00A77D0A"/>
    <w:rsid w:val="00A81AB1"/>
    <w:rsid w:val="00A81F54"/>
    <w:rsid w:val="00A8430C"/>
    <w:rsid w:val="00A8506B"/>
    <w:rsid w:val="00A868EB"/>
    <w:rsid w:val="00A86CD4"/>
    <w:rsid w:val="00A86F43"/>
    <w:rsid w:val="00A9065B"/>
    <w:rsid w:val="00A9207C"/>
    <w:rsid w:val="00A92DC0"/>
    <w:rsid w:val="00A93654"/>
    <w:rsid w:val="00A94544"/>
    <w:rsid w:val="00A94DD6"/>
    <w:rsid w:val="00A9509D"/>
    <w:rsid w:val="00A96604"/>
    <w:rsid w:val="00A97468"/>
    <w:rsid w:val="00A97D60"/>
    <w:rsid w:val="00A97EAC"/>
    <w:rsid w:val="00AA01FD"/>
    <w:rsid w:val="00AA11CF"/>
    <w:rsid w:val="00AA1B4A"/>
    <w:rsid w:val="00AA220F"/>
    <w:rsid w:val="00AA3234"/>
    <w:rsid w:val="00AA33FC"/>
    <w:rsid w:val="00AA41B3"/>
    <w:rsid w:val="00AA41D8"/>
    <w:rsid w:val="00AA4328"/>
    <w:rsid w:val="00AA46AE"/>
    <w:rsid w:val="00AA6550"/>
    <w:rsid w:val="00AA65E3"/>
    <w:rsid w:val="00AB02D6"/>
    <w:rsid w:val="00AB02EA"/>
    <w:rsid w:val="00AB3613"/>
    <w:rsid w:val="00AB47B4"/>
    <w:rsid w:val="00AB4D6C"/>
    <w:rsid w:val="00AB5E33"/>
    <w:rsid w:val="00AB747A"/>
    <w:rsid w:val="00AB7748"/>
    <w:rsid w:val="00AC0675"/>
    <w:rsid w:val="00AC19E1"/>
    <w:rsid w:val="00AC1ECB"/>
    <w:rsid w:val="00AC3573"/>
    <w:rsid w:val="00AC42E5"/>
    <w:rsid w:val="00AC4D30"/>
    <w:rsid w:val="00AC6DBF"/>
    <w:rsid w:val="00AD1406"/>
    <w:rsid w:val="00AD3B2B"/>
    <w:rsid w:val="00AD4BE1"/>
    <w:rsid w:val="00AD4D72"/>
    <w:rsid w:val="00AD5AE9"/>
    <w:rsid w:val="00AD67BB"/>
    <w:rsid w:val="00AD6ABD"/>
    <w:rsid w:val="00AD6F5E"/>
    <w:rsid w:val="00AD796F"/>
    <w:rsid w:val="00AD7B01"/>
    <w:rsid w:val="00AD7BB6"/>
    <w:rsid w:val="00AE135B"/>
    <w:rsid w:val="00AE1669"/>
    <w:rsid w:val="00AE250E"/>
    <w:rsid w:val="00AE2E5F"/>
    <w:rsid w:val="00AE351C"/>
    <w:rsid w:val="00AE6262"/>
    <w:rsid w:val="00AF1227"/>
    <w:rsid w:val="00AF1668"/>
    <w:rsid w:val="00AF278D"/>
    <w:rsid w:val="00AF392E"/>
    <w:rsid w:val="00AF5035"/>
    <w:rsid w:val="00AF58D5"/>
    <w:rsid w:val="00AF6176"/>
    <w:rsid w:val="00AF63EF"/>
    <w:rsid w:val="00B00EC6"/>
    <w:rsid w:val="00B013CB"/>
    <w:rsid w:val="00B0190C"/>
    <w:rsid w:val="00B01960"/>
    <w:rsid w:val="00B01F00"/>
    <w:rsid w:val="00B02DDC"/>
    <w:rsid w:val="00B02EBA"/>
    <w:rsid w:val="00B03617"/>
    <w:rsid w:val="00B03DA6"/>
    <w:rsid w:val="00B04B7C"/>
    <w:rsid w:val="00B04FA2"/>
    <w:rsid w:val="00B05782"/>
    <w:rsid w:val="00B072FE"/>
    <w:rsid w:val="00B0789E"/>
    <w:rsid w:val="00B116D7"/>
    <w:rsid w:val="00B1174A"/>
    <w:rsid w:val="00B12AC2"/>
    <w:rsid w:val="00B13E3B"/>
    <w:rsid w:val="00B15765"/>
    <w:rsid w:val="00B17A2E"/>
    <w:rsid w:val="00B220D5"/>
    <w:rsid w:val="00B22D93"/>
    <w:rsid w:val="00B235C5"/>
    <w:rsid w:val="00B24953"/>
    <w:rsid w:val="00B24B53"/>
    <w:rsid w:val="00B25EA0"/>
    <w:rsid w:val="00B25F00"/>
    <w:rsid w:val="00B2718A"/>
    <w:rsid w:val="00B2729A"/>
    <w:rsid w:val="00B27A72"/>
    <w:rsid w:val="00B3021D"/>
    <w:rsid w:val="00B30C62"/>
    <w:rsid w:val="00B31970"/>
    <w:rsid w:val="00B31FBA"/>
    <w:rsid w:val="00B32059"/>
    <w:rsid w:val="00B32A92"/>
    <w:rsid w:val="00B32C7F"/>
    <w:rsid w:val="00B34324"/>
    <w:rsid w:val="00B34A74"/>
    <w:rsid w:val="00B351E0"/>
    <w:rsid w:val="00B35740"/>
    <w:rsid w:val="00B3691D"/>
    <w:rsid w:val="00B4145D"/>
    <w:rsid w:val="00B43FC1"/>
    <w:rsid w:val="00B44068"/>
    <w:rsid w:val="00B450DF"/>
    <w:rsid w:val="00B46102"/>
    <w:rsid w:val="00B462C4"/>
    <w:rsid w:val="00B47C5E"/>
    <w:rsid w:val="00B47ED0"/>
    <w:rsid w:val="00B47F46"/>
    <w:rsid w:val="00B50B28"/>
    <w:rsid w:val="00B521D3"/>
    <w:rsid w:val="00B529E1"/>
    <w:rsid w:val="00B52A7D"/>
    <w:rsid w:val="00B52E92"/>
    <w:rsid w:val="00B5373F"/>
    <w:rsid w:val="00B53D67"/>
    <w:rsid w:val="00B54043"/>
    <w:rsid w:val="00B54770"/>
    <w:rsid w:val="00B5549B"/>
    <w:rsid w:val="00B55A3C"/>
    <w:rsid w:val="00B55A7A"/>
    <w:rsid w:val="00B55D3B"/>
    <w:rsid w:val="00B56320"/>
    <w:rsid w:val="00B56A58"/>
    <w:rsid w:val="00B56B2D"/>
    <w:rsid w:val="00B57D3E"/>
    <w:rsid w:val="00B61789"/>
    <w:rsid w:val="00B62818"/>
    <w:rsid w:val="00B62E8F"/>
    <w:rsid w:val="00B6320C"/>
    <w:rsid w:val="00B63B9B"/>
    <w:rsid w:val="00B65810"/>
    <w:rsid w:val="00B6653C"/>
    <w:rsid w:val="00B678BE"/>
    <w:rsid w:val="00B67A90"/>
    <w:rsid w:val="00B67C7B"/>
    <w:rsid w:val="00B707A4"/>
    <w:rsid w:val="00B709D5"/>
    <w:rsid w:val="00B70C4E"/>
    <w:rsid w:val="00B70D8E"/>
    <w:rsid w:val="00B7178D"/>
    <w:rsid w:val="00B7286F"/>
    <w:rsid w:val="00B72CCA"/>
    <w:rsid w:val="00B74B16"/>
    <w:rsid w:val="00B75834"/>
    <w:rsid w:val="00B75999"/>
    <w:rsid w:val="00B76D72"/>
    <w:rsid w:val="00B77A19"/>
    <w:rsid w:val="00B77A32"/>
    <w:rsid w:val="00B77C31"/>
    <w:rsid w:val="00B80703"/>
    <w:rsid w:val="00B80BE6"/>
    <w:rsid w:val="00B81DA5"/>
    <w:rsid w:val="00B826A5"/>
    <w:rsid w:val="00B82806"/>
    <w:rsid w:val="00B8354A"/>
    <w:rsid w:val="00B83CE3"/>
    <w:rsid w:val="00B84175"/>
    <w:rsid w:val="00B8466C"/>
    <w:rsid w:val="00B852D7"/>
    <w:rsid w:val="00B856BB"/>
    <w:rsid w:val="00B85B13"/>
    <w:rsid w:val="00B86CB3"/>
    <w:rsid w:val="00B8775A"/>
    <w:rsid w:val="00B90A8E"/>
    <w:rsid w:val="00B90EE3"/>
    <w:rsid w:val="00B91173"/>
    <w:rsid w:val="00B911CA"/>
    <w:rsid w:val="00B912EE"/>
    <w:rsid w:val="00B9132A"/>
    <w:rsid w:val="00B9134E"/>
    <w:rsid w:val="00B918E3"/>
    <w:rsid w:val="00B919D0"/>
    <w:rsid w:val="00B92190"/>
    <w:rsid w:val="00B96C02"/>
    <w:rsid w:val="00B970B9"/>
    <w:rsid w:val="00BA0564"/>
    <w:rsid w:val="00BA05EE"/>
    <w:rsid w:val="00BA0B04"/>
    <w:rsid w:val="00BA144E"/>
    <w:rsid w:val="00BA25B3"/>
    <w:rsid w:val="00BA2A81"/>
    <w:rsid w:val="00BA41F9"/>
    <w:rsid w:val="00BA4B46"/>
    <w:rsid w:val="00BA539D"/>
    <w:rsid w:val="00BA5977"/>
    <w:rsid w:val="00BA5EF7"/>
    <w:rsid w:val="00BA61FE"/>
    <w:rsid w:val="00BA62AC"/>
    <w:rsid w:val="00BB12DC"/>
    <w:rsid w:val="00BB1B5A"/>
    <w:rsid w:val="00BB1DBA"/>
    <w:rsid w:val="00BB2A08"/>
    <w:rsid w:val="00BB2B81"/>
    <w:rsid w:val="00BB39A2"/>
    <w:rsid w:val="00BB4C57"/>
    <w:rsid w:val="00BB4CF9"/>
    <w:rsid w:val="00BB587A"/>
    <w:rsid w:val="00BB61B5"/>
    <w:rsid w:val="00BB660B"/>
    <w:rsid w:val="00BB6749"/>
    <w:rsid w:val="00BB70B5"/>
    <w:rsid w:val="00BB75EC"/>
    <w:rsid w:val="00BC0EFA"/>
    <w:rsid w:val="00BC1D82"/>
    <w:rsid w:val="00BC1FFD"/>
    <w:rsid w:val="00BC2120"/>
    <w:rsid w:val="00BC2C50"/>
    <w:rsid w:val="00BC3072"/>
    <w:rsid w:val="00BC44E7"/>
    <w:rsid w:val="00BC4865"/>
    <w:rsid w:val="00BC4E44"/>
    <w:rsid w:val="00BC5328"/>
    <w:rsid w:val="00BC704F"/>
    <w:rsid w:val="00BD22BC"/>
    <w:rsid w:val="00BD29C5"/>
    <w:rsid w:val="00BD2FBD"/>
    <w:rsid w:val="00BD3678"/>
    <w:rsid w:val="00BD4503"/>
    <w:rsid w:val="00BD4949"/>
    <w:rsid w:val="00BD54B4"/>
    <w:rsid w:val="00BD56C7"/>
    <w:rsid w:val="00BD64EF"/>
    <w:rsid w:val="00BD66C1"/>
    <w:rsid w:val="00BD7BC0"/>
    <w:rsid w:val="00BD7CCA"/>
    <w:rsid w:val="00BE028C"/>
    <w:rsid w:val="00BE08BD"/>
    <w:rsid w:val="00BE2B49"/>
    <w:rsid w:val="00BE311B"/>
    <w:rsid w:val="00BE3BB0"/>
    <w:rsid w:val="00BE4384"/>
    <w:rsid w:val="00BE4F09"/>
    <w:rsid w:val="00BE5610"/>
    <w:rsid w:val="00BE6666"/>
    <w:rsid w:val="00BE67BD"/>
    <w:rsid w:val="00BE6859"/>
    <w:rsid w:val="00BE7654"/>
    <w:rsid w:val="00BF1F1B"/>
    <w:rsid w:val="00BF20BC"/>
    <w:rsid w:val="00BF22B9"/>
    <w:rsid w:val="00BF238D"/>
    <w:rsid w:val="00BF24DB"/>
    <w:rsid w:val="00BF2568"/>
    <w:rsid w:val="00BF26C3"/>
    <w:rsid w:val="00BF360D"/>
    <w:rsid w:val="00BF3CF1"/>
    <w:rsid w:val="00BF5AE2"/>
    <w:rsid w:val="00BF5D94"/>
    <w:rsid w:val="00BF7B21"/>
    <w:rsid w:val="00C00997"/>
    <w:rsid w:val="00C00B3A"/>
    <w:rsid w:val="00C00C01"/>
    <w:rsid w:val="00C00E94"/>
    <w:rsid w:val="00C014BA"/>
    <w:rsid w:val="00C01E9A"/>
    <w:rsid w:val="00C023A8"/>
    <w:rsid w:val="00C031E2"/>
    <w:rsid w:val="00C039F3"/>
    <w:rsid w:val="00C042C0"/>
    <w:rsid w:val="00C04AE7"/>
    <w:rsid w:val="00C04B15"/>
    <w:rsid w:val="00C04D14"/>
    <w:rsid w:val="00C0553B"/>
    <w:rsid w:val="00C0574A"/>
    <w:rsid w:val="00C057AB"/>
    <w:rsid w:val="00C05ABC"/>
    <w:rsid w:val="00C062D0"/>
    <w:rsid w:val="00C064AC"/>
    <w:rsid w:val="00C066FD"/>
    <w:rsid w:val="00C06A79"/>
    <w:rsid w:val="00C076DB"/>
    <w:rsid w:val="00C10F6B"/>
    <w:rsid w:val="00C1126B"/>
    <w:rsid w:val="00C12502"/>
    <w:rsid w:val="00C129CC"/>
    <w:rsid w:val="00C12B36"/>
    <w:rsid w:val="00C136A3"/>
    <w:rsid w:val="00C14504"/>
    <w:rsid w:val="00C14F4B"/>
    <w:rsid w:val="00C15290"/>
    <w:rsid w:val="00C15469"/>
    <w:rsid w:val="00C15F46"/>
    <w:rsid w:val="00C176CB"/>
    <w:rsid w:val="00C17FBB"/>
    <w:rsid w:val="00C202B6"/>
    <w:rsid w:val="00C2063D"/>
    <w:rsid w:val="00C21609"/>
    <w:rsid w:val="00C219AB"/>
    <w:rsid w:val="00C21AD3"/>
    <w:rsid w:val="00C232FD"/>
    <w:rsid w:val="00C24479"/>
    <w:rsid w:val="00C25037"/>
    <w:rsid w:val="00C2583C"/>
    <w:rsid w:val="00C27050"/>
    <w:rsid w:val="00C27DEC"/>
    <w:rsid w:val="00C30693"/>
    <w:rsid w:val="00C31E8B"/>
    <w:rsid w:val="00C34C03"/>
    <w:rsid w:val="00C34D7C"/>
    <w:rsid w:val="00C34F12"/>
    <w:rsid w:val="00C35078"/>
    <w:rsid w:val="00C35B90"/>
    <w:rsid w:val="00C367B1"/>
    <w:rsid w:val="00C36937"/>
    <w:rsid w:val="00C36C87"/>
    <w:rsid w:val="00C37198"/>
    <w:rsid w:val="00C37338"/>
    <w:rsid w:val="00C42905"/>
    <w:rsid w:val="00C42D91"/>
    <w:rsid w:val="00C43984"/>
    <w:rsid w:val="00C4413B"/>
    <w:rsid w:val="00C448A1"/>
    <w:rsid w:val="00C44A40"/>
    <w:rsid w:val="00C460D7"/>
    <w:rsid w:val="00C4666F"/>
    <w:rsid w:val="00C46ACB"/>
    <w:rsid w:val="00C46F8C"/>
    <w:rsid w:val="00C502BD"/>
    <w:rsid w:val="00C50A02"/>
    <w:rsid w:val="00C5180E"/>
    <w:rsid w:val="00C53882"/>
    <w:rsid w:val="00C53F19"/>
    <w:rsid w:val="00C54091"/>
    <w:rsid w:val="00C54D14"/>
    <w:rsid w:val="00C55154"/>
    <w:rsid w:val="00C551D7"/>
    <w:rsid w:val="00C553E5"/>
    <w:rsid w:val="00C56AD0"/>
    <w:rsid w:val="00C57875"/>
    <w:rsid w:val="00C57C6C"/>
    <w:rsid w:val="00C60396"/>
    <w:rsid w:val="00C609A9"/>
    <w:rsid w:val="00C60E73"/>
    <w:rsid w:val="00C615D1"/>
    <w:rsid w:val="00C61E1D"/>
    <w:rsid w:val="00C624CA"/>
    <w:rsid w:val="00C630F6"/>
    <w:rsid w:val="00C634D7"/>
    <w:rsid w:val="00C63AE7"/>
    <w:rsid w:val="00C63B71"/>
    <w:rsid w:val="00C63F68"/>
    <w:rsid w:val="00C6550A"/>
    <w:rsid w:val="00C6652E"/>
    <w:rsid w:val="00C6683C"/>
    <w:rsid w:val="00C67741"/>
    <w:rsid w:val="00C72C75"/>
    <w:rsid w:val="00C7424B"/>
    <w:rsid w:val="00C74EC5"/>
    <w:rsid w:val="00C750E0"/>
    <w:rsid w:val="00C76B20"/>
    <w:rsid w:val="00C77CA0"/>
    <w:rsid w:val="00C77F5F"/>
    <w:rsid w:val="00C80CEE"/>
    <w:rsid w:val="00C81180"/>
    <w:rsid w:val="00C81D4D"/>
    <w:rsid w:val="00C82541"/>
    <w:rsid w:val="00C825FF"/>
    <w:rsid w:val="00C82DAE"/>
    <w:rsid w:val="00C84DEF"/>
    <w:rsid w:val="00C869F7"/>
    <w:rsid w:val="00C91407"/>
    <w:rsid w:val="00C917A3"/>
    <w:rsid w:val="00C91E83"/>
    <w:rsid w:val="00C924C3"/>
    <w:rsid w:val="00C928CC"/>
    <w:rsid w:val="00C934B7"/>
    <w:rsid w:val="00C93E1B"/>
    <w:rsid w:val="00C941D4"/>
    <w:rsid w:val="00C951DE"/>
    <w:rsid w:val="00C96616"/>
    <w:rsid w:val="00C96883"/>
    <w:rsid w:val="00C96BD0"/>
    <w:rsid w:val="00C9708F"/>
    <w:rsid w:val="00C97370"/>
    <w:rsid w:val="00CA0BE7"/>
    <w:rsid w:val="00CA0DA6"/>
    <w:rsid w:val="00CA143A"/>
    <w:rsid w:val="00CA16D7"/>
    <w:rsid w:val="00CA3257"/>
    <w:rsid w:val="00CA3B41"/>
    <w:rsid w:val="00CA4721"/>
    <w:rsid w:val="00CA4A64"/>
    <w:rsid w:val="00CA6FF5"/>
    <w:rsid w:val="00CA7792"/>
    <w:rsid w:val="00CB0D91"/>
    <w:rsid w:val="00CB1785"/>
    <w:rsid w:val="00CB1F0E"/>
    <w:rsid w:val="00CB30FB"/>
    <w:rsid w:val="00CB38F6"/>
    <w:rsid w:val="00CB3C07"/>
    <w:rsid w:val="00CB427E"/>
    <w:rsid w:val="00CB4A99"/>
    <w:rsid w:val="00CB4C5D"/>
    <w:rsid w:val="00CB5177"/>
    <w:rsid w:val="00CB5639"/>
    <w:rsid w:val="00CB7174"/>
    <w:rsid w:val="00CC02F3"/>
    <w:rsid w:val="00CC059F"/>
    <w:rsid w:val="00CC0C4D"/>
    <w:rsid w:val="00CC0F63"/>
    <w:rsid w:val="00CC1C7A"/>
    <w:rsid w:val="00CC2176"/>
    <w:rsid w:val="00CC313B"/>
    <w:rsid w:val="00CC59B7"/>
    <w:rsid w:val="00CC5D10"/>
    <w:rsid w:val="00CC62CE"/>
    <w:rsid w:val="00CC67CC"/>
    <w:rsid w:val="00CC6FD5"/>
    <w:rsid w:val="00CC7369"/>
    <w:rsid w:val="00CC7FE2"/>
    <w:rsid w:val="00CD2D4A"/>
    <w:rsid w:val="00CD36B2"/>
    <w:rsid w:val="00CD3773"/>
    <w:rsid w:val="00CD3F2F"/>
    <w:rsid w:val="00CD43C2"/>
    <w:rsid w:val="00CD4E7C"/>
    <w:rsid w:val="00CD5DDB"/>
    <w:rsid w:val="00CD7ADD"/>
    <w:rsid w:val="00CE0B39"/>
    <w:rsid w:val="00CE0B49"/>
    <w:rsid w:val="00CE1156"/>
    <w:rsid w:val="00CE13B0"/>
    <w:rsid w:val="00CE2BB3"/>
    <w:rsid w:val="00CE3CC0"/>
    <w:rsid w:val="00CE4686"/>
    <w:rsid w:val="00CE48B6"/>
    <w:rsid w:val="00CE48E7"/>
    <w:rsid w:val="00CE531F"/>
    <w:rsid w:val="00CE5895"/>
    <w:rsid w:val="00CE5F3E"/>
    <w:rsid w:val="00CE6AF7"/>
    <w:rsid w:val="00CE6D3C"/>
    <w:rsid w:val="00CE773F"/>
    <w:rsid w:val="00CF105E"/>
    <w:rsid w:val="00CF162A"/>
    <w:rsid w:val="00CF1A5E"/>
    <w:rsid w:val="00CF2641"/>
    <w:rsid w:val="00CF27A4"/>
    <w:rsid w:val="00CF2E2E"/>
    <w:rsid w:val="00CF39C6"/>
    <w:rsid w:val="00CF3A90"/>
    <w:rsid w:val="00CF47CC"/>
    <w:rsid w:val="00CF7594"/>
    <w:rsid w:val="00D01FE8"/>
    <w:rsid w:val="00D02EA9"/>
    <w:rsid w:val="00D0529B"/>
    <w:rsid w:val="00D0569A"/>
    <w:rsid w:val="00D05CDD"/>
    <w:rsid w:val="00D06661"/>
    <w:rsid w:val="00D06B94"/>
    <w:rsid w:val="00D07446"/>
    <w:rsid w:val="00D07726"/>
    <w:rsid w:val="00D10E40"/>
    <w:rsid w:val="00D1122D"/>
    <w:rsid w:val="00D11601"/>
    <w:rsid w:val="00D123FC"/>
    <w:rsid w:val="00D1347D"/>
    <w:rsid w:val="00D14380"/>
    <w:rsid w:val="00D146B0"/>
    <w:rsid w:val="00D15BC7"/>
    <w:rsid w:val="00D162B5"/>
    <w:rsid w:val="00D17760"/>
    <w:rsid w:val="00D17AED"/>
    <w:rsid w:val="00D17C80"/>
    <w:rsid w:val="00D20077"/>
    <w:rsid w:val="00D22B5E"/>
    <w:rsid w:val="00D244FC"/>
    <w:rsid w:val="00D25518"/>
    <w:rsid w:val="00D26D54"/>
    <w:rsid w:val="00D302D2"/>
    <w:rsid w:val="00D31668"/>
    <w:rsid w:val="00D3299A"/>
    <w:rsid w:val="00D33C2B"/>
    <w:rsid w:val="00D36428"/>
    <w:rsid w:val="00D36B63"/>
    <w:rsid w:val="00D36BCC"/>
    <w:rsid w:val="00D41E17"/>
    <w:rsid w:val="00D421A8"/>
    <w:rsid w:val="00D42517"/>
    <w:rsid w:val="00D42866"/>
    <w:rsid w:val="00D42ECA"/>
    <w:rsid w:val="00D433C4"/>
    <w:rsid w:val="00D44127"/>
    <w:rsid w:val="00D44BE7"/>
    <w:rsid w:val="00D44FFC"/>
    <w:rsid w:val="00D451E6"/>
    <w:rsid w:val="00D452F8"/>
    <w:rsid w:val="00D46561"/>
    <w:rsid w:val="00D47E45"/>
    <w:rsid w:val="00D50BD2"/>
    <w:rsid w:val="00D52D85"/>
    <w:rsid w:val="00D52EB0"/>
    <w:rsid w:val="00D53772"/>
    <w:rsid w:val="00D53825"/>
    <w:rsid w:val="00D53DAC"/>
    <w:rsid w:val="00D55311"/>
    <w:rsid w:val="00D56F55"/>
    <w:rsid w:val="00D578ED"/>
    <w:rsid w:val="00D57ACE"/>
    <w:rsid w:val="00D57F2B"/>
    <w:rsid w:val="00D61985"/>
    <w:rsid w:val="00D61ED2"/>
    <w:rsid w:val="00D62A14"/>
    <w:rsid w:val="00D62A64"/>
    <w:rsid w:val="00D630DE"/>
    <w:rsid w:val="00D651EC"/>
    <w:rsid w:val="00D65A6D"/>
    <w:rsid w:val="00D65A84"/>
    <w:rsid w:val="00D66E9F"/>
    <w:rsid w:val="00D7090E"/>
    <w:rsid w:val="00D71DEB"/>
    <w:rsid w:val="00D726CD"/>
    <w:rsid w:val="00D72810"/>
    <w:rsid w:val="00D7299C"/>
    <w:rsid w:val="00D72A51"/>
    <w:rsid w:val="00D72C02"/>
    <w:rsid w:val="00D7308B"/>
    <w:rsid w:val="00D73B69"/>
    <w:rsid w:val="00D73B95"/>
    <w:rsid w:val="00D73D8C"/>
    <w:rsid w:val="00D74355"/>
    <w:rsid w:val="00D74E9B"/>
    <w:rsid w:val="00D766B5"/>
    <w:rsid w:val="00D776A2"/>
    <w:rsid w:val="00D776EF"/>
    <w:rsid w:val="00D80A73"/>
    <w:rsid w:val="00D81B3D"/>
    <w:rsid w:val="00D81F48"/>
    <w:rsid w:val="00D8200E"/>
    <w:rsid w:val="00D82BE1"/>
    <w:rsid w:val="00D85DAA"/>
    <w:rsid w:val="00D85E8A"/>
    <w:rsid w:val="00D902D4"/>
    <w:rsid w:val="00D90C1D"/>
    <w:rsid w:val="00D90DC2"/>
    <w:rsid w:val="00D91322"/>
    <w:rsid w:val="00D92EA0"/>
    <w:rsid w:val="00D93874"/>
    <w:rsid w:val="00D93A06"/>
    <w:rsid w:val="00D947F5"/>
    <w:rsid w:val="00D94FEF"/>
    <w:rsid w:val="00D956BC"/>
    <w:rsid w:val="00D96189"/>
    <w:rsid w:val="00D969B8"/>
    <w:rsid w:val="00D96D82"/>
    <w:rsid w:val="00D96DDA"/>
    <w:rsid w:val="00D9780C"/>
    <w:rsid w:val="00D978DF"/>
    <w:rsid w:val="00DA0E46"/>
    <w:rsid w:val="00DA0E72"/>
    <w:rsid w:val="00DA1CCC"/>
    <w:rsid w:val="00DA20EB"/>
    <w:rsid w:val="00DA219C"/>
    <w:rsid w:val="00DA2258"/>
    <w:rsid w:val="00DA258F"/>
    <w:rsid w:val="00DA2CB3"/>
    <w:rsid w:val="00DA2FC0"/>
    <w:rsid w:val="00DA38C7"/>
    <w:rsid w:val="00DA3D63"/>
    <w:rsid w:val="00DA3E2A"/>
    <w:rsid w:val="00DA404C"/>
    <w:rsid w:val="00DA4251"/>
    <w:rsid w:val="00DA55B9"/>
    <w:rsid w:val="00DA65A3"/>
    <w:rsid w:val="00DA7CCE"/>
    <w:rsid w:val="00DB0B45"/>
    <w:rsid w:val="00DB1A81"/>
    <w:rsid w:val="00DB1ED6"/>
    <w:rsid w:val="00DB32DD"/>
    <w:rsid w:val="00DB362F"/>
    <w:rsid w:val="00DB3DF7"/>
    <w:rsid w:val="00DB43F4"/>
    <w:rsid w:val="00DB4B46"/>
    <w:rsid w:val="00DB5629"/>
    <w:rsid w:val="00DB7556"/>
    <w:rsid w:val="00DB7D27"/>
    <w:rsid w:val="00DC2406"/>
    <w:rsid w:val="00DC2762"/>
    <w:rsid w:val="00DC2B7B"/>
    <w:rsid w:val="00DC444D"/>
    <w:rsid w:val="00DC5041"/>
    <w:rsid w:val="00DC6015"/>
    <w:rsid w:val="00DC6A55"/>
    <w:rsid w:val="00DC6F9C"/>
    <w:rsid w:val="00DC70CB"/>
    <w:rsid w:val="00DD098B"/>
    <w:rsid w:val="00DD0BF8"/>
    <w:rsid w:val="00DD0C2B"/>
    <w:rsid w:val="00DD14DF"/>
    <w:rsid w:val="00DD2253"/>
    <w:rsid w:val="00DD27BD"/>
    <w:rsid w:val="00DD28F4"/>
    <w:rsid w:val="00DD2B4C"/>
    <w:rsid w:val="00DD2EB9"/>
    <w:rsid w:val="00DD33B8"/>
    <w:rsid w:val="00DD3DF0"/>
    <w:rsid w:val="00DD4147"/>
    <w:rsid w:val="00DD4BBD"/>
    <w:rsid w:val="00DD4C65"/>
    <w:rsid w:val="00DD5AAD"/>
    <w:rsid w:val="00DD6D68"/>
    <w:rsid w:val="00DD6FBC"/>
    <w:rsid w:val="00DE18CE"/>
    <w:rsid w:val="00DE1FBB"/>
    <w:rsid w:val="00DE2E39"/>
    <w:rsid w:val="00DE3FD4"/>
    <w:rsid w:val="00DE460F"/>
    <w:rsid w:val="00DE4B8F"/>
    <w:rsid w:val="00DE542F"/>
    <w:rsid w:val="00DE76FA"/>
    <w:rsid w:val="00DE776F"/>
    <w:rsid w:val="00DE7B94"/>
    <w:rsid w:val="00DF0CFF"/>
    <w:rsid w:val="00DF0E00"/>
    <w:rsid w:val="00DF10BB"/>
    <w:rsid w:val="00DF129D"/>
    <w:rsid w:val="00DF4EF2"/>
    <w:rsid w:val="00DF6F47"/>
    <w:rsid w:val="00DF7121"/>
    <w:rsid w:val="00DF797D"/>
    <w:rsid w:val="00DF7CAC"/>
    <w:rsid w:val="00E0096C"/>
    <w:rsid w:val="00E0141A"/>
    <w:rsid w:val="00E014E4"/>
    <w:rsid w:val="00E017C1"/>
    <w:rsid w:val="00E01E03"/>
    <w:rsid w:val="00E02FAD"/>
    <w:rsid w:val="00E041D2"/>
    <w:rsid w:val="00E050CF"/>
    <w:rsid w:val="00E05391"/>
    <w:rsid w:val="00E056C3"/>
    <w:rsid w:val="00E0624A"/>
    <w:rsid w:val="00E0630C"/>
    <w:rsid w:val="00E10B34"/>
    <w:rsid w:val="00E12151"/>
    <w:rsid w:val="00E12459"/>
    <w:rsid w:val="00E12555"/>
    <w:rsid w:val="00E1259B"/>
    <w:rsid w:val="00E15D1A"/>
    <w:rsid w:val="00E1631C"/>
    <w:rsid w:val="00E16FD8"/>
    <w:rsid w:val="00E179E1"/>
    <w:rsid w:val="00E2143F"/>
    <w:rsid w:val="00E2156C"/>
    <w:rsid w:val="00E22CC5"/>
    <w:rsid w:val="00E23C56"/>
    <w:rsid w:val="00E24A5D"/>
    <w:rsid w:val="00E24CB1"/>
    <w:rsid w:val="00E2522A"/>
    <w:rsid w:val="00E26369"/>
    <w:rsid w:val="00E30104"/>
    <w:rsid w:val="00E31FA0"/>
    <w:rsid w:val="00E33035"/>
    <w:rsid w:val="00E33041"/>
    <w:rsid w:val="00E34094"/>
    <w:rsid w:val="00E34CD7"/>
    <w:rsid w:val="00E35434"/>
    <w:rsid w:val="00E354B0"/>
    <w:rsid w:val="00E3584C"/>
    <w:rsid w:val="00E40490"/>
    <w:rsid w:val="00E4310B"/>
    <w:rsid w:val="00E4452C"/>
    <w:rsid w:val="00E46360"/>
    <w:rsid w:val="00E474F5"/>
    <w:rsid w:val="00E50361"/>
    <w:rsid w:val="00E51869"/>
    <w:rsid w:val="00E525EF"/>
    <w:rsid w:val="00E52C0B"/>
    <w:rsid w:val="00E541C9"/>
    <w:rsid w:val="00E54E3B"/>
    <w:rsid w:val="00E5560E"/>
    <w:rsid w:val="00E569D8"/>
    <w:rsid w:val="00E575F8"/>
    <w:rsid w:val="00E576F1"/>
    <w:rsid w:val="00E57D96"/>
    <w:rsid w:val="00E60463"/>
    <w:rsid w:val="00E61C53"/>
    <w:rsid w:val="00E62414"/>
    <w:rsid w:val="00E62CCF"/>
    <w:rsid w:val="00E653BC"/>
    <w:rsid w:val="00E654E5"/>
    <w:rsid w:val="00E65EAB"/>
    <w:rsid w:val="00E67748"/>
    <w:rsid w:val="00E71107"/>
    <w:rsid w:val="00E71127"/>
    <w:rsid w:val="00E71562"/>
    <w:rsid w:val="00E71920"/>
    <w:rsid w:val="00E72E87"/>
    <w:rsid w:val="00E731D5"/>
    <w:rsid w:val="00E7410E"/>
    <w:rsid w:val="00E74EA8"/>
    <w:rsid w:val="00E75B31"/>
    <w:rsid w:val="00E769C0"/>
    <w:rsid w:val="00E77361"/>
    <w:rsid w:val="00E77D16"/>
    <w:rsid w:val="00E80C40"/>
    <w:rsid w:val="00E81119"/>
    <w:rsid w:val="00E82793"/>
    <w:rsid w:val="00E83F7D"/>
    <w:rsid w:val="00E844D5"/>
    <w:rsid w:val="00E84E72"/>
    <w:rsid w:val="00E851CE"/>
    <w:rsid w:val="00E87E1E"/>
    <w:rsid w:val="00E90BE2"/>
    <w:rsid w:val="00E92A96"/>
    <w:rsid w:val="00E93862"/>
    <w:rsid w:val="00E93D3A"/>
    <w:rsid w:val="00E94744"/>
    <w:rsid w:val="00E95E55"/>
    <w:rsid w:val="00E9611A"/>
    <w:rsid w:val="00E961D7"/>
    <w:rsid w:val="00E964B6"/>
    <w:rsid w:val="00E97798"/>
    <w:rsid w:val="00E97E87"/>
    <w:rsid w:val="00EA0DC5"/>
    <w:rsid w:val="00EA29E7"/>
    <w:rsid w:val="00EA33B2"/>
    <w:rsid w:val="00EA3515"/>
    <w:rsid w:val="00EA43F5"/>
    <w:rsid w:val="00EA4FF9"/>
    <w:rsid w:val="00EA64A7"/>
    <w:rsid w:val="00EA66C5"/>
    <w:rsid w:val="00EA7151"/>
    <w:rsid w:val="00EB05DF"/>
    <w:rsid w:val="00EB0972"/>
    <w:rsid w:val="00EB0B1B"/>
    <w:rsid w:val="00EB1F37"/>
    <w:rsid w:val="00EB1F57"/>
    <w:rsid w:val="00EB2F51"/>
    <w:rsid w:val="00EB3A10"/>
    <w:rsid w:val="00EB4683"/>
    <w:rsid w:val="00EB4B3D"/>
    <w:rsid w:val="00EB4E32"/>
    <w:rsid w:val="00EB4E8A"/>
    <w:rsid w:val="00EB5665"/>
    <w:rsid w:val="00EB6311"/>
    <w:rsid w:val="00EB6D02"/>
    <w:rsid w:val="00EC0452"/>
    <w:rsid w:val="00EC1045"/>
    <w:rsid w:val="00EC3462"/>
    <w:rsid w:val="00EC3B41"/>
    <w:rsid w:val="00EC4D8C"/>
    <w:rsid w:val="00EC4E89"/>
    <w:rsid w:val="00EC55EA"/>
    <w:rsid w:val="00EC58A3"/>
    <w:rsid w:val="00EC66EF"/>
    <w:rsid w:val="00EC7662"/>
    <w:rsid w:val="00ED00C7"/>
    <w:rsid w:val="00ED2BD2"/>
    <w:rsid w:val="00ED2C34"/>
    <w:rsid w:val="00ED3A7A"/>
    <w:rsid w:val="00ED3CC4"/>
    <w:rsid w:val="00ED3EC9"/>
    <w:rsid w:val="00ED4BA4"/>
    <w:rsid w:val="00ED5505"/>
    <w:rsid w:val="00ED6D76"/>
    <w:rsid w:val="00ED7278"/>
    <w:rsid w:val="00ED7CAF"/>
    <w:rsid w:val="00ED7E2C"/>
    <w:rsid w:val="00EE0554"/>
    <w:rsid w:val="00EE1490"/>
    <w:rsid w:val="00EE3B45"/>
    <w:rsid w:val="00EE3E78"/>
    <w:rsid w:val="00EE45E6"/>
    <w:rsid w:val="00EE49C6"/>
    <w:rsid w:val="00EE4DBE"/>
    <w:rsid w:val="00EE4F08"/>
    <w:rsid w:val="00EE4F79"/>
    <w:rsid w:val="00EE6E70"/>
    <w:rsid w:val="00EF1470"/>
    <w:rsid w:val="00EF1A74"/>
    <w:rsid w:val="00EF1C39"/>
    <w:rsid w:val="00EF2333"/>
    <w:rsid w:val="00EF282F"/>
    <w:rsid w:val="00EF31B2"/>
    <w:rsid w:val="00EF47A9"/>
    <w:rsid w:val="00EF5239"/>
    <w:rsid w:val="00EF5626"/>
    <w:rsid w:val="00EF6A63"/>
    <w:rsid w:val="00EF6B2D"/>
    <w:rsid w:val="00EF7377"/>
    <w:rsid w:val="00F01D52"/>
    <w:rsid w:val="00F027CF"/>
    <w:rsid w:val="00F02890"/>
    <w:rsid w:val="00F029A5"/>
    <w:rsid w:val="00F03B64"/>
    <w:rsid w:val="00F0412D"/>
    <w:rsid w:val="00F047C5"/>
    <w:rsid w:val="00F04DD7"/>
    <w:rsid w:val="00F0526E"/>
    <w:rsid w:val="00F05C6D"/>
    <w:rsid w:val="00F062DF"/>
    <w:rsid w:val="00F06597"/>
    <w:rsid w:val="00F07D47"/>
    <w:rsid w:val="00F12363"/>
    <w:rsid w:val="00F12E6E"/>
    <w:rsid w:val="00F12F02"/>
    <w:rsid w:val="00F1366C"/>
    <w:rsid w:val="00F15595"/>
    <w:rsid w:val="00F158A6"/>
    <w:rsid w:val="00F172D7"/>
    <w:rsid w:val="00F17E6F"/>
    <w:rsid w:val="00F20413"/>
    <w:rsid w:val="00F2062C"/>
    <w:rsid w:val="00F216B7"/>
    <w:rsid w:val="00F2215B"/>
    <w:rsid w:val="00F247EC"/>
    <w:rsid w:val="00F24AAF"/>
    <w:rsid w:val="00F26A60"/>
    <w:rsid w:val="00F26B1A"/>
    <w:rsid w:val="00F2723A"/>
    <w:rsid w:val="00F274AD"/>
    <w:rsid w:val="00F27C7F"/>
    <w:rsid w:val="00F30A2C"/>
    <w:rsid w:val="00F3159A"/>
    <w:rsid w:val="00F318F7"/>
    <w:rsid w:val="00F32CA3"/>
    <w:rsid w:val="00F33338"/>
    <w:rsid w:val="00F35405"/>
    <w:rsid w:val="00F35579"/>
    <w:rsid w:val="00F357A7"/>
    <w:rsid w:val="00F37880"/>
    <w:rsid w:val="00F37CD6"/>
    <w:rsid w:val="00F40130"/>
    <w:rsid w:val="00F415FB"/>
    <w:rsid w:val="00F41E6D"/>
    <w:rsid w:val="00F42227"/>
    <w:rsid w:val="00F433B6"/>
    <w:rsid w:val="00F434E7"/>
    <w:rsid w:val="00F436E5"/>
    <w:rsid w:val="00F44595"/>
    <w:rsid w:val="00F44F9A"/>
    <w:rsid w:val="00F451A9"/>
    <w:rsid w:val="00F451BA"/>
    <w:rsid w:val="00F47336"/>
    <w:rsid w:val="00F50434"/>
    <w:rsid w:val="00F518FB"/>
    <w:rsid w:val="00F51C38"/>
    <w:rsid w:val="00F525ED"/>
    <w:rsid w:val="00F5313F"/>
    <w:rsid w:val="00F53685"/>
    <w:rsid w:val="00F54882"/>
    <w:rsid w:val="00F576BF"/>
    <w:rsid w:val="00F577C2"/>
    <w:rsid w:val="00F60D4C"/>
    <w:rsid w:val="00F613F3"/>
    <w:rsid w:val="00F61D90"/>
    <w:rsid w:val="00F62D08"/>
    <w:rsid w:val="00F63E2B"/>
    <w:rsid w:val="00F63FA7"/>
    <w:rsid w:val="00F65EF0"/>
    <w:rsid w:val="00F6718D"/>
    <w:rsid w:val="00F70E2E"/>
    <w:rsid w:val="00F71432"/>
    <w:rsid w:val="00F72174"/>
    <w:rsid w:val="00F72BAD"/>
    <w:rsid w:val="00F72DBE"/>
    <w:rsid w:val="00F735A3"/>
    <w:rsid w:val="00F73973"/>
    <w:rsid w:val="00F77B8B"/>
    <w:rsid w:val="00F77DFF"/>
    <w:rsid w:val="00F77F3D"/>
    <w:rsid w:val="00F82A5C"/>
    <w:rsid w:val="00F87608"/>
    <w:rsid w:val="00F879E2"/>
    <w:rsid w:val="00F91CE4"/>
    <w:rsid w:val="00F91D4A"/>
    <w:rsid w:val="00F91F78"/>
    <w:rsid w:val="00F937F3"/>
    <w:rsid w:val="00F93D51"/>
    <w:rsid w:val="00F94586"/>
    <w:rsid w:val="00F9623C"/>
    <w:rsid w:val="00F965F5"/>
    <w:rsid w:val="00F967C7"/>
    <w:rsid w:val="00F96908"/>
    <w:rsid w:val="00F969E6"/>
    <w:rsid w:val="00F975A6"/>
    <w:rsid w:val="00F975F2"/>
    <w:rsid w:val="00FA119B"/>
    <w:rsid w:val="00FA159A"/>
    <w:rsid w:val="00FA2868"/>
    <w:rsid w:val="00FA3504"/>
    <w:rsid w:val="00FA435C"/>
    <w:rsid w:val="00FA43A2"/>
    <w:rsid w:val="00FA49E6"/>
    <w:rsid w:val="00FA4A9E"/>
    <w:rsid w:val="00FA508B"/>
    <w:rsid w:val="00FA6A40"/>
    <w:rsid w:val="00FA6B8B"/>
    <w:rsid w:val="00FB0B2E"/>
    <w:rsid w:val="00FB0C83"/>
    <w:rsid w:val="00FB222E"/>
    <w:rsid w:val="00FB3235"/>
    <w:rsid w:val="00FB360E"/>
    <w:rsid w:val="00FB4B12"/>
    <w:rsid w:val="00FB5648"/>
    <w:rsid w:val="00FB674B"/>
    <w:rsid w:val="00FB7701"/>
    <w:rsid w:val="00FB77F7"/>
    <w:rsid w:val="00FB7B80"/>
    <w:rsid w:val="00FC078F"/>
    <w:rsid w:val="00FC1081"/>
    <w:rsid w:val="00FC1499"/>
    <w:rsid w:val="00FC1E17"/>
    <w:rsid w:val="00FC36B3"/>
    <w:rsid w:val="00FC3A6C"/>
    <w:rsid w:val="00FC414A"/>
    <w:rsid w:val="00FC5666"/>
    <w:rsid w:val="00FC566E"/>
    <w:rsid w:val="00FC5C70"/>
    <w:rsid w:val="00FD084C"/>
    <w:rsid w:val="00FD1420"/>
    <w:rsid w:val="00FD23C5"/>
    <w:rsid w:val="00FD29C2"/>
    <w:rsid w:val="00FD2EC6"/>
    <w:rsid w:val="00FD34A3"/>
    <w:rsid w:val="00FD48C8"/>
    <w:rsid w:val="00FD5BAB"/>
    <w:rsid w:val="00FD5D44"/>
    <w:rsid w:val="00FD61E6"/>
    <w:rsid w:val="00FE0B47"/>
    <w:rsid w:val="00FE1FFB"/>
    <w:rsid w:val="00FE2685"/>
    <w:rsid w:val="00FE2CFD"/>
    <w:rsid w:val="00FE2E45"/>
    <w:rsid w:val="00FE4194"/>
    <w:rsid w:val="00FE489D"/>
    <w:rsid w:val="00FE4A86"/>
    <w:rsid w:val="00FE4CB1"/>
    <w:rsid w:val="00FE4F1F"/>
    <w:rsid w:val="00FE4F9F"/>
    <w:rsid w:val="00FE6023"/>
    <w:rsid w:val="00FE66AD"/>
    <w:rsid w:val="00FF0F19"/>
    <w:rsid w:val="00FF2D28"/>
    <w:rsid w:val="00FF30B9"/>
    <w:rsid w:val="00FF3804"/>
    <w:rsid w:val="00FF54BA"/>
    <w:rsid w:val="00FF6372"/>
    <w:rsid w:val="00FF7499"/>
    <w:rsid w:val="00FF7D96"/>
    <w:rsid w:val="010896CF"/>
    <w:rsid w:val="01B56E8C"/>
    <w:rsid w:val="01E2DFC3"/>
    <w:rsid w:val="021781F4"/>
    <w:rsid w:val="02444AFF"/>
    <w:rsid w:val="02CBD1CF"/>
    <w:rsid w:val="02E1EFED"/>
    <w:rsid w:val="02E4409A"/>
    <w:rsid w:val="0406525D"/>
    <w:rsid w:val="04A326F6"/>
    <w:rsid w:val="0517F7FC"/>
    <w:rsid w:val="0534E2DC"/>
    <w:rsid w:val="06288069"/>
    <w:rsid w:val="0628B567"/>
    <w:rsid w:val="0667445A"/>
    <w:rsid w:val="0684650F"/>
    <w:rsid w:val="06A9EAD8"/>
    <w:rsid w:val="06CC0AD7"/>
    <w:rsid w:val="06DA1A59"/>
    <w:rsid w:val="074E5839"/>
    <w:rsid w:val="075C47B3"/>
    <w:rsid w:val="07B90E3C"/>
    <w:rsid w:val="07C1FAA8"/>
    <w:rsid w:val="07E6DEBD"/>
    <w:rsid w:val="083CC3F3"/>
    <w:rsid w:val="09F0D062"/>
    <w:rsid w:val="0A1D3D66"/>
    <w:rsid w:val="0A432891"/>
    <w:rsid w:val="0A4F53D6"/>
    <w:rsid w:val="0A563D21"/>
    <w:rsid w:val="0A7BE090"/>
    <w:rsid w:val="0AB6FA91"/>
    <w:rsid w:val="0AE55524"/>
    <w:rsid w:val="0AFED068"/>
    <w:rsid w:val="0B028C69"/>
    <w:rsid w:val="0BB6FA4A"/>
    <w:rsid w:val="0BD9B845"/>
    <w:rsid w:val="0C33484B"/>
    <w:rsid w:val="0C5C9698"/>
    <w:rsid w:val="0CB1C05D"/>
    <w:rsid w:val="0CD4A70A"/>
    <w:rsid w:val="0CD67F45"/>
    <w:rsid w:val="0E722B7F"/>
    <w:rsid w:val="0EC9B692"/>
    <w:rsid w:val="0F06536C"/>
    <w:rsid w:val="0F21FF38"/>
    <w:rsid w:val="0F40C987"/>
    <w:rsid w:val="0F5F55AC"/>
    <w:rsid w:val="0F86716A"/>
    <w:rsid w:val="0F86F33A"/>
    <w:rsid w:val="0F9C2770"/>
    <w:rsid w:val="0FD4F6CA"/>
    <w:rsid w:val="0FD5C230"/>
    <w:rsid w:val="0FDAD011"/>
    <w:rsid w:val="102622C7"/>
    <w:rsid w:val="1050E52F"/>
    <w:rsid w:val="10BDEE75"/>
    <w:rsid w:val="10C3BCDA"/>
    <w:rsid w:val="10C48B11"/>
    <w:rsid w:val="11642526"/>
    <w:rsid w:val="127582F6"/>
    <w:rsid w:val="13652351"/>
    <w:rsid w:val="136D2D71"/>
    <w:rsid w:val="1372232F"/>
    <w:rsid w:val="13F025F0"/>
    <w:rsid w:val="145942A4"/>
    <w:rsid w:val="14779562"/>
    <w:rsid w:val="14B4D246"/>
    <w:rsid w:val="14F9CC51"/>
    <w:rsid w:val="14FE1B29"/>
    <w:rsid w:val="15670421"/>
    <w:rsid w:val="156F8721"/>
    <w:rsid w:val="157594B4"/>
    <w:rsid w:val="15DAC848"/>
    <w:rsid w:val="15E79286"/>
    <w:rsid w:val="1603FA1B"/>
    <w:rsid w:val="1615CE7E"/>
    <w:rsid w:val="1652F6B6"/>
    <w:rsid w:val="16B21A3F"/>
    <w:rsid w:val="16B37913"/>
    <w:rsid w:val="16BC1153"/>
    <w:rsid w:val="16C6C0D3"/>
    <w:rsid w:val="16CAAF79"/>
    <w:rsid w:val="16F562DE"/>
    <w:rsid w:val="1718DA9E"/>
    <w:rsid w:val="1748DAA5"/>
    <w:rsid w:val="17875FCF"/>
    <w:rsid w:val="17882D6B"/>
    <w:rsid w:val="178DDA2C"/>
    <w:rsid w:val="178DF858"/>
    <w:rsid w:val="18287587"/>
    <w:rsid w:val="1830015B"/>
    <w:rsid w:val="18F25C7C"/>
    <w:rsid w:val="18FF50B1"/>
    <w:rsid w:val="19244ED0"/>
    <w:rsid w:val="19448290"/>
    <w:rsid w:val="19455446"/>
    <w:rsid w:val="197DF691"/>
    <w:rsid w:val="19A3A8D7"/>
    <w:rsid w:val="19D27EDE"/>
    <w:rsid w:val="19DED342"/>
    <w:rsid w:val="1A519AB6"/>
    <w:rsid w:val="1A6896CD"/>
    <w:rsid w:val="1A70156E"/>
    <w:rsid w:val="1AAF74D3"/>
    <w:rsid w:val="1AB5DA7E"/>
    <w:rsid w:val="1AC5E584"/>
    <w:rsid w:val="1ACED803"/>
    <w:rsid w:val="1AF84F3D"/>
    <w:rsid w:val="1B014C9A"/>
    <w:rsid w:val="1B462387"/>
    <w:rsid w:val="1B74C3D6"/>
    <w:rsid w:val="1B821229"/>
    <w:rsid w:val="1B893099"/>
    <w:rsid w:val="1BD035B7"/>
    <w:rsid w:val="1BDE0FAA"/>
    <w:rsid w:val="1C0DEFA5"/>
    <w:rsid w:val="1C528F62"/>
    <w:rsid w:val="1C80E146"/>
    <w:rsid w:val="1C943104"/>
    <w:rsid w:val="1C9B0CE3"/>
    <w:rsid w:val="1D14A4AA"/>
    <w:rsid w:val="1D18E023"/>
    <w:rsid w:val="1D7476A5"/>
    <w:rsid w:val="1D86A508"/>
    <w:rsid w:val="1D89A3E5"/>
    <w:rsid w:val="1D8B2D4E"/>
    <w:rsid w:val="1E105F4D"/>
    <w:rsid w:val="1E1D07B5"/>
    <w:rsid w:val="1E463966"/>
    <w:rsid w:val="1E73E00D"/>
    <w:rsid w:val="1EF5ACAE"/>
    <w:rsid w:val="1EFE4442"/>
    <w:rsid w:val="1F017A53"/>
    <w:rsid w:val="1F2471EE"/>
    <w:rsid w:val="1F3D5F33"/>
    <w:rsid w:val="1F694CE6"/>
    <w:rsid w:val="1F7676AD"/>
    <w:rsid w:val="1F80BA1D"/>
    <w:rsid w:val="1F995D9B"/>
    <w:rsid w:val="1FC445CA"/>
    <w:rsid w:val="1FE48CB1"/>
    <w:rsid w:val="1FFC82FF"/>
    <w:rsid w:val="20326025"/>
    <w:rsid w:val="20FC37F7"/>
    <w:rsid w:val="2140EE7F"/>
    <w:rsid w:val="21518B0D"/>
    <w:rsid w:val="2159ECD9"/>
    <w:rsid w:val="21AA2455"/>
    <w:rsid w:val="21ABAFD5"/>
    <w:rsid w:val="22020A29"/>
    <w:rsid w:val="225BF4DC"/>
    <w:rsid w:val="22751CF7"/>
    <w:rsid w:val="22E13239"/>
    <w:rsid w:val="230B9ED2"/>
    <w:rsid w:val="239A9391"/>
    <w:rsid w:val="23D0E268"/>
    <w:rsid w:val="23F0C205"/>
    <w:rsid w:val="23F8B2B4"/>
    <w:rsid w:val="240DF6A9"/>
    <w:rsid w:val="242AECD3"/>
    <w:rsid w:val="244F277B"/>
    <w:rsid w:val="24562B30"/>
    <w:rsid w:val="246CB18C"/>
    <w:rsid w:val="248E98AA"/>
    <w:rsid w:val="25BCBE28"/>
    <w:rsid w:val="25C6A4E3"/>
    <w:rsid w:val="2633BA5B"/>
    <w:rsid w:val="26357C54"/>
    <w:rsid w:val="26570F70"/>
    <w:rsid w:val="267707CA"/>
    <w:rsid w:val="26DC1A7F"/>
    <w:rsid w:val="26F21920"/>
    <w:rsid w:val="2720FFE7"/>
    <w:rsid w:val="277800CD"/>
    <w:rsid w:val="279905A5"/>
    <w:rsid w:val="27A66189"/>
    <w:rsid w:val="27B5C68B"/>
    <w:rsid w:val="27D84FC8"/>
    <w:rsid w:val="27DA24F9"/>
    <w:rsid w:val="280AB3B6"/>
    <w:rsid w:val="283D96B4"/>
    <w:rsid w:val="28403055"/>
    <w:rsid w:val="2844F64C"/>
    <w:rsid w:val="285AB338"/>
    <w:rsid w:val="28E4C868"/>
    <w:rsid w:val="28E4D2A0"/>
    <w:rsid w:val="293D2652"/>
    <w:rsid w:val="29412B97"/>
    <w:rsid w:val="296BE227"/>
    <w:rsid w:val="29738846"/>
    <w:rsid w:val="29A2969D"/>
    <w:rsid w:val="2A2F1CC3"/>
    <w:rsid w:val="2A4CDD77"/>
    <w:rsid w:val="2A56E2E8"/>
    <w:rsid w:val="2A9A555A"/>
    <w:rsid w:val="2AB0A422"/>
    <w:rsid w:val="2AD78C0C"/>
    <w:rsid w:val="2B173DD9"/>
    <w:rsid w:val="2B5BF81D"/>
    <w:rsid w:val="2B73B228"/>
    <w:rsid w:val="2B7F2F49"/>
    <w:rsid w:val="2B8789BB"/>
    <w:rsid w:val="2BA31CCA"/>
    <w:rsid w:val="2C3CED06"/>
    <w:rsid w:val="2C96B511"/>
    <w:rsid w:val="2CABA974"/>
    <w:rsid w:val="2CB6DF77"/>
    <w:rsid w:val="2CEC97E5"/>
    <w:rsid w:val="2D6422EC"/>
    <w:rsid w:val="2D80EA19"/>
    <w:rsid w:val="2E8C7897"/>
    <w:rsid w:val="2EA0B6D1"/>
    <w:rsid w:val="2EA74EBE"/>
    <w:rsid w:val="2EAAC408"/>
    <w:rsid w:val="2FB33C1A"/>
    <w:rsid w:val="30233BF2"/>
    <w:rsid w:val="307F3FD1"/>
    <w:rsid w:val="30808599"/>
    <w:rsid w:val="30A7F58A"/>
    <w:rsid w:val="30C05DB2"/>
    <w:rsid w:val="30EA3643"/>
    <w:rsid w:val="31B38268"/>
    <w:rsid w:val="31B92CB2"/>
    <w:rsid w:val="32067708"/>
    <w:rsid w:val="3263EA9D"/>
    <w:rsid w:val="3311A982"/>
    <w:rsid w:val="3332F83E"/>
    <w:rsid w:val="3368B40F"/>
    <w:rsid w:val="339B718F"/>
    <w:rsid w:val="3491B66A"/>
    <w:rsid w:val="34DEC364"/>
    <w:rsid w:val="35085E54"/>
    <w:rsid w:val="35E3ED9A"/>
    <w:rsid w:val="366EB71A"/>
    <w:rsid w:val="37AA3E95"/>
    <w:rsid w:val="37BC7894"/>
    <w:rsid w:val="37EA818D"/>
    <w:rsid w:val="38AA3A6C"/>
    <w:rsid w:val="38B9B09B"/>
    <w:rsid w:val="38C7759B"/>
    <w:rsid w:val="39227936"/>
    <w:rsid w:val="3969E1A6"/>
    <w:rsid w:val="3971965C"/>
    <w:rsid w:val="3988B287"/>
    <w:rsid w:val="398D4FD5"/>
    <w:rsid w:val="39B7452E"/>
    <w:rsid w:val="3AC50DEF"/>
    <w:rsid w:val="3AD89518"/>
    <w:rsid w:val="3ADE3D2B"/>
    <w:rsid w:val="3B5416F3"/>
    <w:rsid w:val="3B6309DE"/>
    <w:rsid w:val="3B80152A"/>
    <w:rsid w:val="3B8B4CB9"/>
    <w:rsid w:val="3C430FF4"/>
    <w:rsid w:val="3C6DA04A"/>
    <w:rsid w:val="3CC5E244"/>
    <w:rsid w:val="3CF7B95F"/>
    <w:rsid w:val="3CFFE998"/>
    <w:rsid w:val="3D29F426"/>
    <w:rsid w:val="3D444F68"/>
    <w:rsid w:val="3D4F9436"/>
    <w:rsid w:val="3D9A37B9"/>
    <w:rsid w:val="3DDB32F3"/>
    <w:rsid w:val="3E32A375"/>
    <w:rsid w:val="3ECE8D4F"/>
    <w:rsid w:val="3EEA79F8"/>
    <w:rsid w:val="3FDF6471"/>
    <w:rsid w:val="4015BE8A"/>
    <w:rsid w:val="403D36F8"/>
    <w:rsid w:val="4090CEBA"/>
    <w:rsid w:val="40B85314"/>
    <w:rsid w:val="40BFFE97"/>
    <w:rsid w:val="411116B1"/>
    <w:rsid w:val="414F05EA"/>
    <w:rsid w:val="41648D22"/>
    <w:rsid w:val="41850E67"/>
    <w:rsid w:val="41A9AB05"/>
    <w:rsid w:val="41C4E2D1"/>
    <w:rsid w:val="41D7EBD6"/>
    <w:rsid w:val="41F4725C"/>
    <w:rsid w:val="423BD5BB"/>
    <w:rsid w:val="4241E13B"/>
    <w:rsid w:val="42878A6C"/>
    <w:rsid w:val="42B9D74E"/>
    <w:rsid w:val="42F8E308"/>
    <w:rsid w:val="441345CD"/>
    <w:rsid w:val="44E0A565"/>
    <w:rsid w:val="44ED7C66"/>
    <w:rsid w:val="452D3132"/>
    <w:rsid w:val="457E3ACA"/>
    <w:rsid w:val="45A8BEB3"/>
    <w:rsid w:val="45ABE72A"/>
    <w:rsid w:val="45D2F6A1"/>
    <w:rsid w:val="45E9906A"/>
    <w:rsid w:val="46454B99"/>
    <w:rsid w:val="464810C1"/>
    <w:rsid w:val="464CC287"/>
    <w:rsid w:val="46B5333B"/>
    <w:rsid w:val="46DC5B2F"/>
    <w:rsid w:val="474B4DA0"/>
    <w:rsid w:val="47891A37"/>
    <w:rsid w:val="47A7665B"/>
    <w:rsid w:val="47A89D26"/>
    <w:rsid w:val="485DB8D2"/>
    <w:rsid w:val="4873F9C7"/>
    <w:rsid w:val="48A1A297"/>
    <w:rsid w:val="4945BE21"/>
    <w:rsid w:val="49542B91"/>
    <w:rsid w:val="496FFEA4"/>
    <w:rsid w:val="498F146F"/>
    <w:rsid w:val="49E9AFBB"/>
    <w:rsid w:val="49EBDEEC"/>
    <w:rsid w:val="4A1F5A34"/>
    <w:rsid w:val="4A8DFB16"/>
    <w:rsid w:val="4AE713F1"/>
    <w:rsid w:val="4AFBD9DE"/>
    <w:rsid w:val="4B029A73"/>
    <w:rsid w:val="4B68E091"/>
    <w:rsid w:val="4C24073B"/>
    <w:rsid w:val="4C882039"/>
    <w:rsid w:val="4C9A1AF6"/>
    <w:rsid w:val="4C9A50D9"/>
    <w:rsid w:val="4D2F5A21"/>
    <w:rsid w:val="4DA9C90E"/>
    <w:rsid w:val="4E16A78B"/>
    <w:rsid w:val="4E554C5E"/>
    <w:rsid w:val="4ED072E7"/>
    <w:rsid w:val="4F08F532"/>
    <w:rsid w:val="4F2E4865"/>
    <w:rsid w:val="4F375032"/>
    <w:rsid w:val="4F817BF6"/>
    <w:rsid w:val="4F9E05F1"/>
    <w:rsid w:val="4FD77F44"/>
    <w:rsid w:val="50B2AF17"/>
    <w:rsid w:val="50D625F3"/>
    <w:rsid w:val="51030785"/>
    <w:rsid w:val="513F70D4"/>
    <w:rsid w:val="522B9D1B"/>
    <w:rsid w:val="52324E7E"/>
    <w:rsid w:val="52E12416"/>
    <w:rsid w:val="52E9B37E"/>
    <w:rsid w:val="53559A64"/>
    <w:rsid w:val="539C559C"/>
    <w:rsid w:val="543B7E30"/>
    <w:rsid w:val="54A2456D"/>
    <w:rsid w:val="54B8EE47"/>
    <w:rsid w:val="54C56B4B"/>
    <w:rsid w:val="54FF4481"/>
    <w:rsid w:val="550393E0"/>
    <w:rsid w:val="55194D3A"/>
    <w:rsid w:val="553981F4"/>
    <w:rsid w:val="555C63D5"/>
    <w:rsid w:val="559915C1"/>
    <w:rsid w:val="559F8346"/>
    <w:rsid w:val="55ADD278"/>
    <w:rsid w:val="55D14B2A"/>
    <w:rsid w:val="5606FBAE"/>
    <w:rsid w:val="5615EAC0"/>
    <w:rsid w:val="561FB9EC"/>
    <w:rsid w:val="56928606"/>
    <w:rsid w:val="5692F3AB"/>
    <w:rsid w:val="56B9B4AF"/>
    <w:rsid w:val="56E3DE51"/>
    <w:rsid w:val="5703BB8B"/>
    <w:rsid w:val="57715BF4"/>
    <w:rsid w:val="57987481"/>
    <w:rsid w:val="57B8D2FC"/>
    <w:rsid w:val="57CCA657"/>
    <w:rsid w:val="57DFB707"/>
    <w:rsid w:val="58805D89"/>
    <w:rsid w:val="58AFE86F"/>
    <w:rsid w:val="58B6787C"/>
    <w:rsid w:val="58BA34C7"/>
    <w:rsid w:val="592CB8E5"/>
    <w:rsid w:val="59C30668"/>
    <w:rsid w:val="5AB40BD0"/>
    <w:rsid w:val="5AF64800"/>
    <w:rsid w:val="5B04AC56"/>
    <w:rsid w:val="5B29C0CD"/>
    <w:rsid w:val="5B3E0579"/>
    <w:rsid w:val="5B4F7089"/>
    <w:rsid w:val="5B5CEF5A"/>
    <w:rsid w:val="5B8FE833"/>
    <w:rsid w:val="5C144AA6"/>
    <w:rsid w:val="5C1B260C"/>
    <w:rsid w:val="5C5838FD"/>
    <w:rsid w:val="5C5E83D8"/>
    <w:rsid w:val="5C7B37D2"/>
    <w:rsid w:val="5CC223B7"/>
    <w:rsid w:val="5CE67CF4"/>
    <w:rsid w:val="5CF46057"/>
    <w:rsid w:val="5D7661E1"/>
    <w:rsid w:val="5D7CE17E"/>
    <w:rsid w:val="5DA5E645"/>
    <w:rsid w:val="5DAF486C"/>
    <w:rsid w:val="5E5A66B5"/>
    <w:rsid w:val="5EA548EB"/>
    <w:rsid w:val="5F0094DF"/>
    <w:rsid w:val="5F11E090"/>
    <w:rsid w:val="5F89C136"/>
    <w:rsid w:val="60022580"/>
    <w:rsid w:val="6024F362"/>
    <w:rsid w:val="60269E9A"/>
    <w:rsid w:val="60882FEF"/>
    <w:rsid w:val="611B2739"/>
    <w:rsid w:val="61456384"/>
    <w:rsid w:val="6292B945"/>
    <w:rsid w:val="629A5201"/>
    <w:rsid w:val="62A1C826"/>
    <w:rsid w:val="62CFB313"/>
    <w:rsid w:val="62D1CE45"/>
    <w:rsid w:val="6309F353"/>
    <w:rsid w:val="633D4FC9"/>
    <w:rsid w:val="63DB0C6B"/>
    <w:rsid w:val="63E23661"/>
    <w:rsid w:val="640F34EE"/>
    <w:rsid w:val="64174513"/>
    <w:rsid w:val="6439F1D2"/>
    <w:rsid w:val="6524452B"/>
    <w:rsid w:val="659E6086"/>
    <w:rsid w:val="6686D1A6"/>
    <w:rsid w:val="66F28214"/>
    <w:rsid w:val="66FEF832"/>
    <w:rsid w:val="67299431"/>
    <w:rsid w:val="67502986"/>
    <w:rsid w:val="684A9C25"/>
    <w:rsid w:val="6861E811"/>
    <w:rsid w:val="6886D9CE"/>
    <w:rsid w:val="68AF2FE7"/>
    <w:rsid w:val="68D6264D"/>
    <w:rsid w:val="69885242"/>
    <w:rsid w:val="6998183F"/>
    <w:rsid w:val="69A9E48F"/>
    <w:rsid w:val="69E663B3"/>
    <w:rsid w:val="69EDE850"/>
    <w:rsid w:val="6A0014D9"/>
    <w:rsid w:val="6A0667A8"/>
    <w:rsid w:val="6A80CE78"/>
    <w:rsid w:val="6AB9907D"/>
    <w:rsid w:val="6ABE1350"/>
    <w:rsid w:val="6AD682F5"/>
    <w:rsid w:val="6AD82050"/>
    <w:rsid w:val="6AFCC339"/>
    <w:rsid w:val="6B106D51"/>
    <w:rsid w:val="6B1F9051"/>
    <w:rsid w:val="6B359253"/>
    <w:rsid w:val="6B9FC620"/>
    <w:rsid w:val="6BA3ABEB"/>
    <w:rsid w:val="6BAD6D0E"/>
    <w:rsid w:val="6C2CDCEA"/>
    <w:rsid w:val="6C709E0F"/>
    <w:rsid w:val="6C88D1CB"/>
    <w:rsid w:val="6C98C85B"/>
    <w:rsid w:val="6CE51B23"/>
    <w:rsid w:val="6CEB76A4"/>
    <w:rsid w:val="6D14015F"/>
    <w:rsid w:val="6D1DA4EA"/>
    <w:rsid w:val="6D28FA43"/>
    <w:rsid w:val="6D365BC7"/>
    <w:rsid w:val="6D7C5030"/>
    <w:rsid w:val="6D9B1510"/>
    <w:rsid w:val="6E592813"/>
    <w:rsid w:val="6E5D69C3"/>
    <w:rsid w:val="6E86234E"/>
    <w:rsid w:val="6EC0A53E"/>
    <w:rsid w:val="6ED57937"/>
    <w:rsid w:val="6F357F87"/>
    <w:rsid w:val="6F61D6EF"/>
    <w:rsid w:val="70036220"/>
    <w:rsid w:val="704106EB"/>
    <w:rsid w:val="70CA8F09"/>
    <w:rsid w:val="7145C6F1"/>
    <w:rsid w:val="71463B90"/>
    <w:rsid w:val="714CB0E9"/>
    <w:rsid w:val="7176C555"/>
    <w:rsid w:val="717782C2"/>
    <w:rsid w:val="71BBA452"/>
    <w:rsid w:val="725933C0"/>
    <w:rsid w:val="7270178D"/>
    <w:rsid w:val="7279E8B6"/>
    <w:rsid w:val="72B71E07"/>
    <w:rsid w:val="7314DBF3"/>
    <w:rsid w:val="73588EE5"/>
    <w:rsid w:val="73AF2955"/>
    <w:rsid w:val="74024CD2"/>
    <w:rsid w:val="74303C05"/>
    <w:rsid w:val="7432184F"/>
    <w:rsid w:val="744B92FC"/>
    <w:rsid w:val="747991CA"/>
    <w:rsid w:val="74825CC0"/>
    <w:rsid w:val="74BA25CA"/>
    <w:rsid w:val="75925A3A"/>
    <w:rsid w:val="75C1872E"/>
    <w:rsid w:val="761B4A86"/>
    <w:rsid w:val="766F916F"/>
    <w:rsid w:val="767AFD42"/>
    <w:rsid w:val="76823418"/>
    <w:rsid w:val="76BCA6D9"/>
    <w:rsid w:val="7705E247"/>
    <w:rsid w:val="7777F379"/>
    <w:rsid w:val="77862CA3"/>
    <w:rsid w:val="77AEDE60"/>
    <w:rsid w:val="77EBDFB5"/>
    <w:rsid w:val="77EFF512"/>
    <w:rsid w:val="781FC82F"/>
    <w:rsid w:val="787617C3"/>
    <w:rsid w:val="789E8E22"/>
    <w:rsid w:val="78F4A08A"/>
    <w:rsid w:val="78F5B31D"/>
    <w:rsid w:val="78FD0417"/>
    <w:rsid w:val="7933F91B"/>
    <w:rsid w:val="7953FC0D"/>
    <w:rsid w:val="79A2CE47"/>
    <w:rsid w:val="79AB32B0"/>
    <w:rsid w:val="79E4A6C9"/>
    <w:rsid w:val="79E5B572"/>
    <w:rsid w:val="7A0F515F"/>
    <w:rsid w:val="7A5632DA"/>
    <w:rsid w:val="7A934D7E"/>
    <w:rsid w:val="7AA46E35"/>
    <w:rsid w:val="7AE90625"/>
    <w:rsid w:val="7C804D73"/>
    <w:rsid w:val="7CAE6B59"/>
    <w:rsid w:val="7CFCF77E"/>
    <w:rsid w:val="7D125C58"/>
    <w:rsid w:val="7D578CD0"/>
    <w:rsid w:val="7D67D2F8"/>
    <w:rsid w:val="7DA9AB91"/>
    <w:rsid w:val="7DF10F2D"/>
    <w:rsid w:val="7E3DF36A"/>
    <w:rsid w:val="7E6DADBB"/>
    <w:rsid w:val="7E737F66"/>
    <w:rsid w:val="7EB09CDC"/>
    <w:rsid w:val="7F3E9B12"/>
    <w:rsid w:val="7F4AF132"/>
    <w:rsid w:val="7FAF7DEC"/>
    <w:rsid w:val="7FCE9EC9"/>
    <w:rsid w:val="7FFD8B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36430E"/>
  <w15:chartTrackingRefBased/>
  <w15:docId w15:val="{F9113231-4426-45F2-A0AC-5ABE6444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77B"/>
  </w:style>
  <w:style w:type="paragraph" w:styleId="Heading1">
    <w:name w:val="heading 1"/>
    <w:basedOn w:val="Normal"/>
    <w:next w:val="Normal"/>
    <w:link w:val="Heading1Char"/>
    <w:uiPriority w:val="9"/>
    <w:qFormat/>
    <w:rsid w:val="001A777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A777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A777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04955"/>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04955"/>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04955"/>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04955"/>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04955"/>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04955"/>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2E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642EA"/>
    <w:rPr>
      <w:rFonts w:asciiTheme="majorHAnsi" w:eastAsiaTheme="majorEastAsia" w:hAnsiTheme="majorHAnsi" w:cstheme="majorBidi"/>
      <w:color w:val="538135" w:themeColor="accent6" w:themeShade="BF"/>
      <w:sz w:val="28"/>
      <w:szCs w:val="28"/>
    </w:rPr>
  </w:style>
  <w:style w:type="paragraph" w:customStyle="1" w:styleId="Default">
    <w:name w:val="Default"/>
    <w:rsid w:val="004642EA"/>
    <w:pPr>
      <w:autoSpaceDE w:val="0"/>
      <w:autoSpaceDN w:val="0"/>
      <w:adjustRightInd w:val="0"/>
      <w:spacing w:after="0" w:line="240" w:lineRule="auto"/>
    </w:pPr>
    <w:rPr>
      <w:rFonts w:ascii="Arial" w:eastAsia="Calibri" w:hAnsi="Arial" w:cs="Arial"/>
      <w:color w:val="000000"/>
      <w:sz w:val="24"/>
      <w:szCs w:val="24"/>
      <w:lang w:val="es-ES" w:eastAsia="es-ES"/>
    </w:rPr>
  </w:style>
  <w:style w:type="paragraph" w:styleId="Header">
    <w:name w:val="header"/>
    <w:basedOn w:val="Normal"/>
    <w:link w:val="HeaderChar"/>
    <w:rsid w:val="004642EA"/>
    <w:pPr>
      <w:tabs>
        <w:tab w:val="center" w:pos="4419"/>
        <w:tab w:val="right" w:pos="8838"/>
      </w:tabs>
    </w:pPr>
    <w:rPr>
      <w:sz w:val="20"/>
      <w:szCs w:val="20"/>
      <w:lang w:val="x-none"/>
    </w:rPr>
  </w:style>
  <w:style w:type="character" w:customStyle="1" w:styleId="HeaderChar">
    <w:name w:val="Header Char"/>
    <w:basedOn w:val="DefaultParagraphFont"/>
    <w:link w:val="Header"/>
    <w:rsid w:val="004642EA"/>
    <w:rPr>
      <w:rFonts w:ascii="Times New Roman" w:eastAsia="Times New Roman" w:hAnsi="Times New Roman" w:cs="Times New Roman"/>
      <w:sz w:val="20"/>
      <w:szCs w:val="20"/>
      <w:lang w:val="x-none" w:eastAsia="es-ES"/>
    </w:rPr>
  </w:style>
  <w:style w:type="paragraph" w:styleId="ListParagraph">
    <w:name w:val="List Paragraph"/>
    <w:basedOn w:val="Normal"/>
    <w:uiPriority w:val="34"/>
    <w:qFormat/>
    <w:rsid w:val="004642EA"/>
    <w:pPr>
      <w:ind w:left="720"/>
      <w:contextualSpacing/>
    </w:pPr>
  </w:style>
  <w:style w:type="paragraph" w:styleId="Footer">
    <w:name w:val="footer"/>
    <w:basedOn w:val="Normal"/>
    <w:link w:val="FooterChar"/>
    <w:uiPriority w:val="99"/>
    <w:unhideWhenUsed/>
    <w:rsid w:val="004642EA"/>
    <w:pPr>
      <w:tabs>
        <w:tab w:val="center" w:pos="4419"/>
        <w:tab w:val="right" w:pos="8838"/>
      </w:tabs>
    </w:pPr>
  </w:style>
  <w:style w:type="character" w:customStyle="1" w:styleId="FooterChar">
    <w:name w:val="Footer Char"/>
    <w:basedOn w:val="DefaultParagraphFont"/>
    <w:link w:val="Footer"/>
    <w:uiPriority w:val="99"/>
    <w:rsid w:val="004642EA"/>
    <w:rPr>
      <w:rFonts w:ascii="Times New Roman" w:eastAsia="Times New Roman" w:hAnsi="Times New Roman" w:cs="Times New Roman"/>
      <w:sz w:val="24"/>
      <w:szCs w:val="24"/>
      <w:lang w:val="es-ES" w:eastAsia="es-ES"/>
    </w:rPr>
  </w:style>
  <w:style w:type="paragraph" w:styleId="TOCHeading">
    <w:name w:val="TOC Heading"/>
    <w:basedOn w:val="Heading1"/>
    <w:next w:val="Normal"/>
    <w:uiPriority w:val="39"/>
    <w:unhideWhenUsed/>
    <w:qFormat/>
    <w:rsid w:val="001A777B"/>
    <w:pPr>
      <w:outlineLvl w:val="9"/>
    </w:pPr>
  </w:style>
  <w:style w:type="paragraph" w:styleId="TOC1">
    <w:name w:val="toc 1"/>
    <w:basedOn w:val="Normal"/>
    <w:next w:val="Normal"/>
    <w:autoRedefine/>
    <w:uiPriority w:val="39"/>
    <w:unhideWhenUsed/>
    <w:rsid w:val="00F02890"/>
    <w:pPr>
      <w:spacing w:after="100"/>
    </w:pPr>
  </w:style>
  <w:style w:type="paragraph" w:styleId="TOC2">
    <w:name w:val="toc 2"/>
    <w:basedOn w:val="Normal"/>
    <w:next w:val="Normal"/>
    <w:autoRedefine/>
    <w:uiPriority w:val="39"/>
    <w:unhideWhenUsed/>
    <w:rsid w:val="00F02890"/>
    <w:pPr>
      <w:spacing w:after="100"/>
      <w:ind w:left="240"/>
    </w:pPr>
  </w:style>
  <w:style w:type="character" w:styleId="Hyperlink">
    <w:name w:val="Hyperlink"/>
    <w:basedOn w:val="DefaultParagraphFont"/>
    <w:uiPriority w:val="99"/>
    <w:unhideWhenUsed/>
    <w:rsid w:val="00F02890"/>
    <w:rPr>
      <w:color w:val="0563C1" w:themeColor="hyperlink"/>
      <w:u w:val="single"/>
    </w:rPr>
  </w:style>
  <w:style w:type="character" w:styleId="PlaceholderText">
    <w:name w:val="Placeholder Text"/>
    <w:basedOn w:val="DefaultParagraphFont"/>
    <w:uiPriority w:val="99"/>
    <w:semiHidden/>
    <w:rsid w:val="00F02890"/>
    <w:rPr>
      <w:color w:val="808080"/>
    </w:rPr>
  </w:style>
  <w:style w:type="character" w:customStyle="1" w:styleId="FormatoPAP">
    <w:name w:val="Formato PAP"/>
    <w:basedOn w:val="DefaultParagraphFont"/>
    <w:uiPriority w:val="1"/>
    <w:rsid w:val="00F02890"/>
    <w:rPr>
      <w:rFonts w:ascii="Arial" w:hAnsi="Arial"/>
      <w:b/>
      <w:sz w:val="24"/>
    </w:rPr>
  </w:style>
  <w:style w:type="character" w:customStyle="1" w:styleId="FormatoPAPcuerpo">
    <w:name w:val="Formato PAP cuerpo"/>
    <w:basedOn w:val="DefaultParagraphFont"/>
    <w:uiPriority w:val="1"/>
    <w:rsid w:val="00F02890"/>
    <w:rPr>
      <w:rFonts w:ascii="Arial" w:hAnsi="Arial"/>
      <w:sz w:val="24"/>
    </w:rPr>
  </w:style>
  <w:style w:type="character" w:customStyle="1" w:styleId="Heading3Char">
    <w:name w:val="Heading 3 Char"/>
    <w:basedOn w:val="DefaultParagraphFont"/>
    <w:link w:val="Heading3"/>
    <w:uiPriority w:val="9"/>
    <w:rsid w:val="00E24A5D"/>
    <w:rPr>
      <w:rFonts w:asciiTheme="majorHAnsi" w:eastAsiaTheme="majorEastAsia" w:hAnsiTheme="majorHAnsi" w:cstheme="majorBidi"/>
      <w:color w:val="538135" w:themeColor="accent6" w:themeShade="BF"/>
      <w:sz w:val="24"/>
      <w:szCs w:val="24"/>
    </w:rPr>
  </w:style>
  <w:style w:type="paragraph" w:styleId="TOC3">
    <w:name w:val="toc 3"/>
    <w:basedOn w:val="Normal"/>
    <w:next w:val="Normal"/>
    <w:autoRedefine/>
    <w:uiPriority w:val="39"/>
    <w:unhideWhenUsed/>
    <w:rsid w:val="00E24A5D"/>
    <w:pPr>
      <w:spacing w:after="100"/>
      <w:ind w:left="480"/>
    </w:pPr>
  </w:style>
  <w:style w:type="paragraph" w:styleId="BalloonText">
    <w:name w:val="Balloon Text"/>
    <w:basedOn w:val="Normal"/>
    <w:link w:val="BalloonTextChar"/>
    <w:uiPriority w:val="99"/>
    <w:semiHidden/>
    <w:unhideWhenUsed/>
    <w:rsid w:val="00297B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14"/>
    <w:rPr>
      <w:rFonts w:ascii="Segoe UI" w:eastAsia="Times New Roman" w:hAnsi="Segoe UI" w:cs="Segoe UI"/>
      <w:sz w:val="18"/>
      <w:szCs w:val="18"/>
      <w:lang w:val="es-ES" w:eastAsia="es-ES"/>
    </w:rPr>
  </w:style>
  <w:style w:type="character" w:styleId="CommentReference">
    <w:name w:val="annotation reference"/>
    <w:basedOn w:val="DefaultParagraphFont"/>
    <w:uiPriority w:val="99"/>
    <w:semiHidden/>
    <w:unhideWhenUsed/>
    <w:rsid w:val="000A6F30"/>
    <w:rPr>
      <w:sz w:val="16"/>
      <w:szCs w:val="16"/>
    </w:rPr>
  </w:style>
  <w:style w:type="paragraph" w:styleId="CommentText">
    <w:name w:val="annotation text"/>
    <w:basedOn w:val="Normal"/>
    <w:link w:val="CommentTextChar"/>
    <w:uiPriority w:val="99"/>
    <w:unhideWhenUsed/>
    <w:rsid w:val="000A6F30"/>
    <w:rPr>
      <w:sz w:val="20"/>
      <w:szCs w:val="20"/>
    </w:rPr>
  </w:style>
  <w:style w:type="character" w:customStyle="1" w:styleId="CommentTextChar">
    <w:name w:val="Comment Text Char"/>
    <w:basedOn w:val="DefaultParagraphFont"/>
    <w:link w:val="CommentText"/>
    <w:uiPriority w:val="99"/>
    <w:rsid w:val="000A6F30"/>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0A6F30"/>
    <w:rPr>
      <w:b/>
      <w:bCs/>
    </w:rPr>
  </w:style>
  <w:style w:type="character" w:customStyle="1" w:styleId="CommentSubjectChar">
    <w:name w:val="Comment Subject Char"/>
    <w:basedOn w:val="CommentTextChar"/>
    <w:link w:val="CommentSubject"/>
    <w:uiPriority w:val="99"/>
    <w:semiHidden/>
    <w:rsid w:val="000A6F30"/>
    <w:rPr>
      <w:rFonts w:ascii="Times New Roman" w:eastAsia="Times New Roman" w:hAnsi="Times New Roman" w:cs="Times New Roman"/>
      <w:b/>
      <w:bCs/>
      <w:sz w:val="20"/>
      <w:szCs w:val="20"/>
      <w:lang w:val="es-ES" w:eastAsia="es-ES"/>
    </w:rPr>
  </w:style>
  <w:style w:type="character" w:styleId="UnresolvedMention">
    <w:name w:val="Unresolved Mention"/>
    <w:basedOn w:val="DefaultParagraphFont"/>
    <w:uiPriority w:val="99"/>
    <w:semiHidden/>
    <w:unhideWhenUsed/>
    <w:rsid w:val="009336D2"/>
    <w:rPr>
      <w:color w:val="605E5C"/>
      <w:shd w:val="clear" w:color="auto" w:fill="E1DFDD"/>
    </w:rPr>
  </w:style>
  <w:style w:type="character" w:customStyle="1" w:styleId="Heading4Char">
    <w:name w:val="Heading 4 Char"/>
    <w:basedOn w:val="DefaultParagraphFont"/>
    <w:link w:val="Heading4"/>
    <w:uiPriority w:val="9"/>
    <w:semiHidden/>
    <w:rsid w:val="0030495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0495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0495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0495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0495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0495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04955"/>
    <w:rPr>
      <w:b/>
      <w:bCs/>
      <w:smallCaps/>
      <w:color w:val="595959" w:themeColor="text1" w:themeTint="A6"/>
    </w:rPr>
  </w:style>
  <w:style w:type="paragraph" w:styleId="Title">
    <w:name w:val="Title"/>
    <w:basedOn w:val="Normal"/>
    <w:next w:val="Normal"/>
    <w:link w:val="TitleChar"/>
    <w:uiPriority w:val="10"/>
    <w:qFormat/>
    <w:rsid w:val="00304955"/>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0495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04955"/>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04955"/>
    <w:rPr>
      <w:rFonts w:asciiTheme="majorHAnsi" w:eastAsiaTheme="majorEastAsia" w:hAnsiTheme="majorHAnsi" w:cstheme="majorBidi"/>
      <w:sz w:val="30"/>
      <w:szCs w:val="30"/>
    </w:rPr>
  </w:style>
  <w:style w:type="character" w:styleId="Strong">
    <w:name w:val="Strong"/>
    <w:basedOn w:val="DefaultParagraphFont"/>
    <w:uiPriority w:val="22"/>
    <w:qFormat/>
    <w:rsid w:val="00304955"/>
    <w:rPr>
      <w:b/>
      <w:bCs/>
    </w:rPr>
  </w:style>
  <w:style w:type="character" w:styleId="Emphasis">
    <w:name w:val="Emphasis"/>
    <w:basedOn w:val="DefaultParagraphFont"/>
    <w:uiPriority w:val="20"/>
    <w:qFormat/>
    <w:rsid w:val="00304955"/>
    <w:rPr>
      <w:i/>
      <w:iCs/>
      <w:color w:val="70AD47" w:themeColor="accent6"/>
    </w:rPr>
  </w:style>
  <w:style w:type="paragraph" w:styleId="NoSpacing">
    <w:name w:val="No Spacing"/>
    <w:uiPriority w:val="1"/>
    <w:qFormat/>
    <w:rsid w:val="00304955"/>
    <w:pPr>
      <w:spacing w:after="0" w:line="240" w:lineRule="auto"/>
    </w:pPr>
  </w:style>
  <w:style w:type="paragraph" w:styleId="Quote">
    <w:name w:val="Quote"/>
    <w:basedOn w:val="Normal"/>
    <w:next w:val="Normal"/>
    <w:link w:val="QuoteChar"/>
    <w:uiPriority w:val="29"/>
    <w:qFormat/>
    <w:rsid w:val="0030495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04955"/>
    <w:rPr>
      <w:i/>
      <w:iCs/>
      <w:color w:val="262626" w:themeColor="text1" w:themeTint="D9"/>
    </w:rPr>
  </w:style>
  <w:style w:type="paragraph" w:styleId="IntenseQuote">
    <w:name w:val="Intense Quote"/>
    <w:basedOn w:val="Normal"/>
    <w:next w:val="Normal"/>
    <w:link w:val="IntenseQuoteChar"/>
    <w:uiPriority w:val="30"/>
    <w:qFormat/>
    <w:rsid w:val="0030495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0495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04955"/>
    <w:rPr>
      <w:i/>
      <w:iCs/>
    </w:rPr>
  </w:style>
  <w:style w:type="character" w:styleId="IntenseEmphasis">
    <w:name w:val="Intense Emphasis"/>
    <w:basedOn w:val="DefaultParagraphFont"/>
    <w:uiPriority w:val="21"/>
    <w:qFormat/>
    <w:rsid w:val="00304955"/>
    <w:rPr>
      <w:b/>
      <w:bCs/>
      <w:i/>
      <w:iCs/>
    </w:rPr>
  </w:style>
  <w:style w:type="character" w:styleId="SubtleReference">
    <w:name w:val="Subtle Reference"/>
    <w:basedOn w:val="DefaultParagraphFont"/>
    <w:uiPriority w:val="31"/>
    <w:qFormat/>
    <w:rsid w:val="00304955"/>
    <w:rPr>
      <w:smallCaps/>
      <w:color w:val="595959" w:themeColor="text1" w:themeTint="A6"/>
    </w:rPr>
  </w:style>
  <w:style w:type="character" w:styleId="IntenseReference">
    <w:name w:val="Intense Reference"/>
    <w:basedOn w:val="DefaultParagraphFont"/>
    <w:uiPriority w:val="32"/>
    <w:qFormat/>
    <w:rsid w:val="00304955"/>
    <w:rPr>
      <w:b/>
      <w:bCs/>
      <w:smallCaps/>
      <w:color w:val="70AD47" w:themeColor="accent6"/>
    </w:rPr>
  </w:style>
  <w:style w:type="character" w:styleId="BookTitle">
    <w:name w:val="Book Title"/>
    <w:basedOn w:val="DefaultParagraphFont"/>
    <w:uiPriority w:val="33"/>
    <w:qFormat/>
    <w:rsid w:val="00304955"/>
    <w:rPr>
      <w:b/>
      <w:bCs/>
      <w:caps w:val="0"/>
      <w:smallCaps/>
      <w:spacing w:val="7"/>
      <w:sz w:val="21"/>
      <w:szCs w:val="21"/>
    </w:rPr>
  </w:style>
  <w:style w:type="character" w:styleId="FollowedHyperlink">
    <w:name w:val="FollowedHyperlink"/>
    <w:basedOn w:val="DefaultParagraphFont"/>
    <w:uiPriority w:val="99"/>
    <w:semiHidden/>
    <w:unhideWhenUsed/>
    <w:rsid w:val="00DD2253"/>
    <w:rPr>
      <w:color w:val="954F72" w:themeColor="followedHyperlink"/>
      <w:u w:val="single"/>
    </w:rPr>
  </w:style>
  <w:style w:type="paragraph" w:styleId="NormalWeb">
    <w:name w:val="Normal (Web)"/>
    <w:basedOn w:val="Normal"/>
    <w:uiPriority w:val="99"/>
    <w:unhideWhenUsed/>
    <w:rsid w:val="00A0767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eGrid">
    <w:name w:val="Table Grid"/>
    <w:basedOn w:val="TableNormal"/>
    <w:uiPriority w:val="39"/>
    <w:rsid w:val="00876750"/>
    <w:pPr>
      <w:spacing w:after="0" w:line="240" w:lineRule="auto"/>
    </w:pPr>
    <w:rPr>
      <w:rFonts w:eastAsiaTheme="minorHAns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422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831">
      <w:bodyDiv w:val="1"/>
      <w:marLeft w:val="0"/>
      <w:marRight w:val="0"/>
      <w:marTop w:val="0"/>
      <w:marBottom w:val="0"/>
      <w:divBdr>
        <w:top w:val="none" w:sz="0" w:space="0" w:color="auto"/>
        <w:left w:val="none" w:sz="0" w:space="0" w:color="auto"/>
        <w:bottom w:val="none" w:sz="0" w:space="0" w:color="auto"/>
        <w:right w:val="none" w:sz="0" w:space="0" w:color="auto"/>
      </w:divBdr>
    </w:div>
    <w:div w:id="7368203">
      <w:bodyDiv w:val="1"/>
      <w:marLeft w:val="0"/>
      <w:marRight w:val="0"/>
      <w:marTop w:val="0"/>
      <w:marBottom w:val="0"/>
      <w:divBdr>
        <w:top w:val="none" w:sz="0" w:space="0" w:color="auto"/>
        <w:left w:val="none" w:sz="0" w:space="0" w:color="auto"/>
        <w:bottom w:val="none" w:sz="0" w:space="0" w:color="auto"/>
        <w:right w:val="none" w:sz="0" w:space="0" w:color="auto"/>
      </w:divBdr>
    </w:div>
    <w:div w:id="32704494">
      <w:bodyDiv w:val="1"/>
      <w:marLeft w:val="0"/>
      <w:marRight w:val="0"/>
      <w:marTop w:val="0"/>
      <w:marBottom w:val="0"/>
      <w:divBdr>
        <w:top w:val="none" w:sz="0" w:space="0" w:color="auto"/>
        <w:left w:val="none" w:sz="0" w:space="0" w:color="auto"/>
        <w:bottom w:val="none" w:sz="0" w:space="0" w:color="auto"/>
        <w:right w:val="none" w:sz="0" w:space="0" w:color="auto"/>
      </w:divBdr>
      <w:divsChild>
        <w:div w:id="811748587">
          <w:marLeft w:val="0"/>
          <w:marRight w:val="0"/>
          <w:marTop w:val="0"/>
          <w:marBottom w:val="0"/>
          <w:divBdr>
            <w:top w:val="none" w:sz="0" w:space="0" w:color="auto"/>
            <w:left w:val="none" w:sz="0" w:space="0" w:color="auto"/>
            <w:bottom w:val="none" w:sz="0" w:space="0" w:color="auto"/>
            <w:right w:val="none" w:sz="0" w:space="0" w:color="auto"/>
          </w:divBdr>
          <w:divsChild>
            <w:div w:id="1536310331">
              <w:marLeft w:val="0"/>
              <w:marRight w:val="0"/>
              <w:marTop w:val="0"/>
              <w:marBottom w:val="0"/>
              <w:divBdr>
                <w:top w:val="none" w:sz="0" w:space="0" w:color="auto"/>
                <w:left w:val="none" w:sz="0" w:space="0" w:color="auto"/>
                <w:bottom w:val="none" w:sz="0" w:space="0" w:color="auto"/>
                <w:right w:val="none" w:sz="0" w:space="0" w:color="auto"/>
              </w:divBdr>
              <w:divsChild>
                <w:div w:id="1030497448">
                  <w:marLeft w:val="0"/>
                  <w:marRight w:val="0"/>
                  <w:marTop w:val="0"/>
                  <w:marBottom w:val="0"/>
                  <w:divBdr>
                    <w:top w:val="none" w:sz="0" w:space="0" w:color="auto"/>
                    <w:left w:val="none" w:sz="0" w:space="0" w:color="auto"/>
                    <w:bottom w:val="none" w:sz="0" w:space="0" w:color="auto"/>
                    <w:right w:val="none" w:sz="0" w:space="0" w:color="auto"/>
                  </w:divBdr>
                  <w:divsChild>
                    <w:div w:id="3001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9248">
      <w:bodyDiv w:val="1"/>
      <w:marLeft w:val="0"/>
      <w:marRight w:val="0"/>
      <w:marTop w:val="0"/>
      <w:marBottom w:val="0"/>
      <w:divBdr>
        <w:top w:val="none" w:sz="0" w:space="0" w:color="auto"/>
        <w:left w:val="none" w:sz="0" w:space="0" w:color="auto"/>
        <w:bottom w:val="none" w:sz="0" w:space="0" w:color="auto"/>
        <w:right w:val="none" w:sz="0" w:space="0" w:color="auto"/>
      </w:divBdr>
      <w:divsChild>
        <w:div w:id="1552574424">
          <w:marLeft w:val="0"/>
          <w:marRight w:val="0"/>
          <w:marTop w:val="0"/>
          <w:marBottom w:val="0"/>
          <w:divBdr>
            <w:top w:val="none" w:sz="0" w:space="0" w:color="auto"/>
            <w:left w:val="none" w:sz="0" w:space="0" w:color="auto"/>
            <w:bottom w:val="none" w:sz="0" w:space="0" w:color="auto"/>
            <w:right w:val="none" w:sz="0" w:space="0" w:color="auto"/>
          </w:divBdr>
          <w:divsChild>
            <w:div w:id="888421773">
              <w:marLeft w:val="0"/>
              <w:marRight w:val="0"/>
              <w:marTop w:val="0"/>
              <w:marBottom w:val="0"/>
              <w:divBdr>
                <w:top w:val="none" w:sz="0" w:space="0" w:color="auto"/>
                <w:left w:val="none" w:sz="0" w:space="0" w:color="auto"/>
                <w:bottom w:val="none" w:sz="0" w:space="0" w:color="auto"/>
                <w:right w:val="none" w:sz="0" w:space="0" w:color="auto"/>
              </w:divBdr>
              <w:divsChild>
                <w:div w:id="110631772">
                  <w:marLeft w:val="0"/>
                  <w:marRight w:val="0"/>
                  <w:marTop w:val="0"/>
                  <w:marBottom w:val="0"/>
                  <w:divBdr>
                    <w:top w:val="none" w:sz="0" w:space="0" w:color="auto"/>
                    <w:left w:val="none" w:sz="0" w:space="0" w:color="auto"/>
                    <w:bottom w:val="none" w:sz="0" w:space="0" w:color="auto"/>
                    <w:right w:val="none" w:sz="0" w:space="0" w:color="auto"/>
                  </w:divBdr>
                  <w:divsChild>
                    <w:div w:id="4966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1811">
      <w:bodyDiv w:val="1"/>
      <w:marLeft w:val="0"/>
      <w:marRight w:val="0"/>
      <w:marTop w:val="0"/>
      <w:marBottom w:val="0"/>
      <w:divBdr>
        <w:top w:val="none" w:sz="0" w:space="0" w:color="auto"/>
        <w:left w:val="none" w:sz="0" w:space="0" w:color="auto"/>
        <w:bottom w:val="none" w:sz="0" w:space="0" w:color="auto"/>
        <w:right w:val="none" w:sz="0" w:space="0" w:color="auto"/>
      </w:divBdr>
    </w:div>
    <w:div w:id="114914421">
      <w:bodyDiv w:val="1"/>
      <w:marLeft w:val="0"/>
      <w:marRight w:val="0"/>
      <w:marTop w:val="0"/>
      <w:marBottom w:val="0"/>
      <w:divBdr>
        <w:top w:val="none" w:sz="0" w:space="0" w:color="auto"/>
        <w:left w:val="none" w:sz="0" w:space="0" w:color="auto"/>
        <w:bottom w:val="none" w:sz="0" w:space="0" w:color="auto"/>
        <w:right w:val="none" w:sz="0" w:space="0" w:color="auto"/>
      </w:divBdr>
    </w:div>
    <w:div w:id="132796464">
      <w:bodyDiv w:val="1"/>
      <w:marLeft w:val="0"/>
      <w:marRight w:val="0"/>
      <w:marTop w:val="0"/>
      <w:marBottom w:val="0"/>
      <w:divBdr>
        <w:top w:val="none" w:sz="0" w:space="0" w:color="auto"/>
        <w:left w:val="none" w:sz="0" w:space="0" w:color="auto"/>
        <w:bottom w:val="none" w:sz="0" w:space="0" w:color="auto"/>
        <w:right w:val="none" w:sz="0" w:space="0" w:color="auto"/>
      </w:divBdr>
    </w:div>
    <w:div w:id="139811178">
      <w:bodyDiv w:val="1"/>
      <w:marLeft w:val="0"/>
      <w:marRight w:val="0"/>
      <w:marTop w:val="0"/>
      <w:marBottom w:val="0"/>
      <w:divBdr>
        <w:top w:val="none" w:sz="0" w:space="0" w:color="auto"/>
        <w:left w:val="none" w:sz="0" w:space="0" w:color="auto"/>
        <w:bottom w:val="none" w:sz="0" w:space="0" w:color="auto"/>
        <w:right w:val="none" w:sz="0" w:space="0" w:color="auto"/>
      </w:divBdr>
    </w:div>
    <w:div w:id="154104257">
      <w:bodyDiv w:val="1"/>
      <w:marLeft w:val="0"/>
      <w:marRight w:val="0"/>
      <w:marTop w:val="0"/>
      <w:marBottom w:val="0"/>
      <w:divBdr>
        <w:top w:val="none" w:sz="0" w:space="0" w:color="auto"/>
        <w:left w:val="none" w:sz="0" w:space="0" w:color="auto"/>
        <w:bottom w:val="none" w:sz="0" w:space="0" w:color="auto"/>
        <w:right w:val="none" w:sz="0" w:space="0" w:color="auto"/>
      </w:divBdr>
      <w:divsChild>
        <w:div w:id="1418407566">
          <w:marLeft w:val="0"/>
          <w:marRight w:val="0"/>
          <w:marTop w:val="0"/>
          <w:marBottom w:val="0"/>
          <w:divBdr>
            <w:top w:val="none" w:sz="0" w:space="0" w:color="auto"/>
            <w:left w:val="none" w:sz="0" w:space="0" w:color="auto"/>
            <w:bottom w:val="none" w:sz="0" w:space="0" w:color="auto"/>
            <w:right w:val="none" w:sz="0" w:space="0" w:color="auto"/>
          </w:divBdr>
          <w:divsChild>
            <w:div w:id="344670735">
              <w:marLeft w:val="0"/>
              <w:marRight w:val="0"/>
              <w:marTop w:val="0"/>
              <w:marBottom w:val="0"/>
              <w:divBdr>
                <w:top w:val="none" w:sz="0" w:space="0" w:color="auto"/>
                <w:left w:val="none" w:sz="0" w:space="0" w:color="auto"/>
                <w:bottom w:val="none" w:sz="0" w:space="0" w:color="auto"/>
                <w:right w:val="none" w:sz="0" w:space="0" w:color="auto"/>
              </w:divBdr>
              <w:divsChild>
                <w:div w:id="1188593650">
                  <w:marLeft w:val="0"/>
                  <w:marRight w:val="0"/>
                  <w:marTop w:val="0"/>
                  <w:marBottom w:val="0"/>
                  <w:divBdr>
                    <w:top w:val="none" w:sz="0" w:space="0" w:color="auto"/>
                    <w:left w:val="none" w:sz="0" w:space="0" w:color="auto"/>
                    <w:bottom w:val="none" w:sz="0" w:space="0" w:color="auto"/>
                    <w:right w:val="none" w:sz="0" w:space="0" w:color="auto"/>
                  </w:divBdr>
                  <w:divsChild>
                    <w:div w:id="13245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89598">
      <w:bodyDiv w:val="1"/>
      <w:marLeft w:val="0"/>
      <w:marRight w:val="0"/>
      <w:marTop w:val="0"/>
      <w:marBottom w:val="0"/>
      <w:divBdr>
        <w:top w:val="none" w:sz="0" w:space="0" w:color="auto"/>
        <w:left w:val="none" w:sz="0" w:space="0" w:color="auto"/>
        <w:bottom w:val="none" w:sz="0" w:space="0" w:color="auto"/>
        <w:right w:val="none" w:sz="0" w:space="0" w:color="auto"/>
      </w:divBdr>
    </w:div>
    <w:div w:id="300574408">
      <w:bodyDiv w:val="1"/>
      <w:marLeft w:val="0"/>
      <w:marRight w:val="0"/>
      <w:marTop w:val="0"/>
      <w:marBottom w:val="0"/>
      <w:divBdr>
        <w:top w:val="none" w:sz="0" w:space="0" w:color="auto"/>
        <w:left w:val="none" w:sz="0" w:space="0" w:color="auto"/>
        <w:bottom w:val="none" w:sz="0" w:space="0" w:color="auto"/>
        <w:right w:val="none" w:sz="0" w:space="0" w:color="auto"/>
      </w:divBdr>
      <w:divsChild>
        <w:div w:id="417680239">
          <w:marLeft w:val="0"/>
          <w:marRight w:val="0"/>
          <w:marTop w:val="0"/>
          <w:marBottom w:val="0"/>
          <w:divBdr>
            <w:top w:val="none" w:sz="0" w:space="0" w:color="auto"/>
            <w:left w:val="none" w:sz="0" w:space="0" w:color="auto"/>
            <w:bottom w:val="none" w:sz="0" w:space="0" w:color="auto"/>
            <w:right w:val="none" w:sz="0" w:space="0" w:color="auto"/>
          </w:divBdr>
          <w:divsChild>
            <w:div w:id="2065907330">
              <w:marLeft w:val="0"/>
              <w:marRight w:val="0"/>
              <w:marTop w:val="0"/>
              <w:marBottom w:val="0"/>
              <w:divBdr>
                <w:top w:val="none" w:sz="0" w:space="0" w:color="auto"/>
                <w:left w:val="none" w:sz="0" w:space="0" w:color="auto"/>
                <w:bottom w:val="none" w:sz="0" w:space="0" w:color="auto"/>
                <w:right w:val="none" w:sz="0" w:space="0" w:color="auto"/>
              </w:divBdr>
              <w:divsChild>
                <w:div w:id="1747216378">
                  <w:marLeft w:val="0"/>
                  <w:marRight w:val="0"/>
                  <w:marTop w:val="0"/>
                  <w:marBottom w:val="0"/>
                  <w:divBdr>
                    <w:top w:val="none" w:sz="0" w:space="0" w:color="auto"/>
                    <w:left w:val="none" w:sz="0" w:space="0" w:color="auto"/>
                    <w:bottom w:val="none" w:sz="0" w:space="0" w:color="auto"/>
                    <w:right w:val="none" w:sz="0" w:space="0" w:color="auto"/>
                  </w:divBdr>
                  <w:divsChild>
                    <w:div w:id="5511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26869">
      <w:bodyDiv w:val="1"/>
      <w:marLeft w:val="0"/>
      <w:marRight w:val="0"/>
      <w:marTop w:val="0"/>
      <w:marBottom w:val="0"/>
      <w:divBdr>
        <w:top w:val="none" w:sz="0" w:space="0" w:color="auto"/>
        <w:left w:val="none" w:sz="0" w:space="0" w:color="auto"/>
        <w:bottom w:val="none" w:sz="0" w:space="0" w:color="auto"/>
        <w:right w:val="none" w:sz="0" w:space="0" w:color="auto"/>
      </w:divBdr>
      <w:divsChild>
        <w:div w:id="2039742661">
          <w:marLeft w:val="0"/>
          <w:marRight w:val="0"/>
          <w:marTop w:val="0"/>
          <w:marBottom w:val="0"/>
          <w:divBdr>
            <w:top w:val="none" w:sz="0" w:space="0" w:color="auto"/>
            <w:left w:val="none" w:sz="0" w:space="0" w:color="auto"/>
            <w:bottom w:val="none" w:sz="0" w:space="0" w:color="auto"/>
            <w:right w:val="none" w:sz="0" w:space="0" w:color="auto"/>
          </w:divBdr>
          <w:divsChild>
            <w:div w:id="473523340">
              <w:marLeft w:val="0"/>
              <w:marRight w:val="0"/>
              <w:marTop w:val="0"/>
              <w:marBottom w:val="0"/>
              <w:divBdr>
                <w:top w:val="none" w:sz="0" w:space="0" w:color="auto"/>
                <w:left w:val="none" w:sz="0" w:space="0" w:color="auto"/>
                <w:bottom w:val="none" w:sz="0" w:space="0" w:color="auto"/>
                <w:right w:val="none" w:sz="0" w:space="0" w:color="auto"/>
              </w:divBdr>
              <w:divsChild>
                <w:div w:id="1344867660">
                  <w:marLeft w:val="0"/>
                  <w:marRight w:val="0"/>
                  <w:marTop w:val="0"/>
                  <w:marBottom w:val="0"/>
                  <w:divBdr>
                    <w:top w:val="none" w:sz="0" w:space="0" w:color="auto"/>
                    <w:left w:val="none" w:sz="0" w:space="0" w:color="auto"/>
                    <w:bottom w:val="none" w:sz="0" w:space="0" w:color="auto"/>
                    <w:right w:val="none" w:sz="0" w:space="0" w:color="auto"/>
                  </w:divBdr>
                  <w:divsChild>
                    <w:div w:id="11101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5084">
      <w:bodyDiv w:val="1"/>
      <w:marLeft w:val="0"/>
      <w:marRight w:val="0"/>
      <w:marTop w:val="0"/>
      <w:marBottom w:val="0"/>
      <w:divBdr>
        <w:top w:val="none" w:sz="0" w:space="0" w:color="auto"/>
        <w:left w:val="none" w:sz="0" w:space="0" w:color="auto"/>
        <w:bottom w:val="none" w:sz="0" w:space="0" w:color="auto"/>
        <w:right w:val="none" w:sz="0" w:space="0" w:color="auto"/>
      </w:divBdr>
    </w:div>
    <w:div w:id="354311288">
      <w:bodyDiv w:val="1"/>
      <w:marLeft w:val="0"/>
      <w:marRight w:val="0"/>
      <w:marTop w:val="0"/>
      <w:marBottom w:val="0"/>
      <w:divBdr>
        <w:top w:val="none" w:sz="0" w:space="0" w:color="auto"/>
        <w:left w:val="none" w:sz="0" w:space="0" w:color="auto"/>
        <w:bottom w:val="none" w:sz="0" w:space="0" w:color="auto"/>
        <w:right w:val="none" w:sz="0" w:space="0" w:color="auto"/>
      </w:divBdr>
      <w:divsChild>
        <w:div w:id="1818256084">
          <w:marLeft w:val="0"/>
          <w:marRight w:val="0"/>
          <w:marTop w:val="0"/>
          <w:marBottom w:val="0"/>
          <w:divBdr>
            <w:top w:val="none" w:sz="0" w:space="0" w:color="auto"/>
            <w:left w:val="none" w:sz="0" w:space="0" w:color="auto"/>
            <w:bottom w:val="none" w:sz="0" w:space="0" w:color="auto"/>
            <w:right w:val="none" w:sz="0" w:space="0" w:color="auto"/>
          </w:divBdr>
          <w:divsChild>
            <w:div w:id="502668136">
              <w:marLeft w:val="0"/>
              <w:marRight w:val="0"/>
              <w:marTop w:val="0"/>
              <w:marBottom w:val="0"/>
              <w:divBdr>
                <w:top w:val="none" w:sz="0" w:space="0" w:color="auto"/>
                <w:left w:val="none" w:sz="0" w:space="0" w:color="auto"/>
                <w:bottom w:val="none" w:sz="0" w:space="0" w:color="auto"/>
                <w:right w:val="none" w:sz="0" w:space="0" w:color="auto"/>
              </w:divBdr>
              <w:divsChild>
                <w:div w:id="1983924700">
                  <w:marLeft w:val="0"/>
                  <w:marRight w:val="0"/>
                  <w:marTop w:val="0"/>
                  <w:marBottom w:val="0"/>
                  <w:divBdr>
                    <w:top w:val="none" w:sz="0" w:space="0" w:color="auto"/>
                    <w:left w:val="none" w:sz="0" w:space="0" w:color="auto"/>
                    <w:bottom w:val="none" w:sz="0" w:space="0" w:color="auto"/>
                    <w:right w:val="none" w:sz="0" w:space="0" w:color="auto"/>
                  </w:divBdr>
                  <w:divsChild>
                    <w:div w:id="8211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6087">
      <w:bodyDiv w:val="1"/>
      <w:marLeft w:val="0"/>
      <w:marRight w:val="0"/>
      <w:marTop w:val="0"/>
      <w:marBottom w:val="0"/>
      <w:divBdr>
        <w:top w:val="none" w:sz="0" w:space="0" w:color="auto"/>
        <w:left w:val="none" w:sz="0" w:space="0" w:color="auto"/>
        <w:bottom w:val="none" w:sz="0" w:space="0" w:color="auto"/>
        <w:right w:val="none" w:sz="0" w:space="0" w:color="auto"/>
      </w:divBdr>
      <w:divsChild>
        <w:div w:id="190074836">
          <w:marLeft w:val="0"/>
          <w:marRight w:val="0"/>
          <w:marTop w:val="0"/>
          <w:marBottom w:val="0"/>
          <w:divBdr>
            <w:top w:val="none" w:sz="0" w:space="0" w:color="auto"/>
            <w:left w:val="none" w:sz="0" w:space="0" w:color="auto"/>
            <w:bottom w:val="none" w:sz="0" w:space="0" w:color="auto"/>
            <w:right w:val="none" w:sz="0" w:space="0" w:color="auto"/>
          </w:divBdr>
          <w:divsChild>
            <w:div w:id="2022273576">
              <w:marLeft w:val="0"/>
              <w:marRight w:val="0"/>
              <w:marTop w:val="0"/>
              <w:marBottom w:val="0"/>
              <w:divBdr>
                <w:top w:val="none" w:sz="0" w:space="0" w:color="auto"/>
                <w:left w:val="none" w:sz="0" w:space="0" w:color="auto"/>
                <w:bottom w:val="none" w:sz="0" w:space="0" w:color="auto"/>
                <w:right w:val="none" w:sz="0" w:space="0" w:color="auto"/>
              </w:divBdr>
              <w:divsChild>
                <w:div w:id="45583185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42409">
      <w:bodyDiv w:val="1"/>
      <w:marLeft w:val="0"/>
      <w:marRight w:val="0"/>
      <w:marTop w:val="0"/>
      <w:marBottom w:val="0"/>
      <w:divBdr>
        <w:top w:val="none" w:sz="0" w:space="0" w:color="auto"/>
        <w:left w:val="none" w:sz="0" w:space="0" w:color="auto"/>
        <w:bottom w:val="none" w:sz="0" w:space="0" w:color="auto"/>
        <w:right w:val="none" w:sz="0" w:space="0" w:color="auto"/>
      </w:divBdr>
      <w:divsChild>
        <w:div w:id="542712675">
          <w:marLeft w:val="0"/>
          <w:marRight w:val="0"/>
          <w:marTop w:val="0"/>
          <w:marBottom w:val="0"/>
          <w:divBdr>
            <w:top w:val="none" w:sz="0" w:space="0" w:color="auto"/>
            <w:left w:val="none" w:sz="0" w:space="0" w:color="auto"/>
            <w:bottom w:val="none" w:sz="0" w:space="0" w:color="auto"/>
            <w:right w:val="none" w:sz="0" w:space="0" w:color="auto"/>
          </w:divBdr>
          <w:divsChild>
            <w:div w:id="2135633233">
              <w:marLeft w:val="0"/>
              <w:marRight w:val="0"/>
              <w:marTop w:val="0"/>
              <w:marBottom w:val="0"/>
              <w:divBdr>
                <w:top w:val="none" w:sz="0" w:space="0" w:color="auto"/>
                <w:left w:val="none" w:sz="0" w:space="0" w:color="auto"/>
                <w:bottom w:val="none" w:sz="0" w:space="0" w:color="auto"/>
                <w:right w:val="none" w:sz="0" w:space="0" w:color="auto"/>
              </w:divBdr>
              <w:divsChild>
                <w:div w:id="1058473924">
                  <w:marLeft w:val="0"/>
                  <w:marRight w:val="0"/>
                  <w:marTop w:val="0"/>
                  <w:marBottom w:val="0"/>
                  <w:divBdr>
                    <w:top w:val="none" w:sz="0" w:space="0" w:color="auto"/>
                    <w:left w:val="none" w:sz="0" w:space="0" w:color="auto"/>
                    <w:bottom w:val="none" w:sz="0" w:space="0" w:color="auto"/>
                    <w:right w:val="none" w:sz="0" w:space="0" w:color="auto"/>
                  </w:divBdr>
                  <w:divsChild>
                    <w:div w:id="2808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27104">
      <w:bodyDiv w:val="1"/>
      <w:marLeft w:val="0"/>
      <w:marRight w:val="0"/>
      <w:marTop w:val="0"/>
      <w:marBottom w:val="0"/>
      <w:divBdr>
        <w:top w:val="none" w:sz="0" w:space="0" w:color="auto"/>
        <w:left w:val="none" w:sz="0" w:space="0" w:color="auto"/>
        <w:bottom w:val="none" w:sz="0" w:space="0" w:color="auto"/>
        <w:right w:val="none" w:sz="0" w:space="0" w:color="auto"/>
      </w:divBdr>
      <w:divsChild>
        <w:div w:id="1261530374">
          <w:marLeft w:val="0"/>
          <w:marRight w:val="0"/>
          <w:marTop w:val="0"/>
          <w:marBottom w:val="0"/>
          <w:divBdr>
            <w:top w:val="none" w:sz="0" w:space="0" w:color="auto"/>
            <w:left w:val="none" w:sz="0" w:space="0" w:color="auto"/>
            <w:bottom w:val="none" w:sz="0" w:space="0" w:color="auto"/>
            <w:right w:val="none" w:sz="0" w:space="0" w:color="auto"/>
          </w:divBdr>
          <w:divsChild>
            <w:div w:id="1499491824">
              <w:marLeft w:val="0"/>
              <w:marRight w:val="0"/>
              <w:marTop w:val="0"/>
              <w:marBottom w:val="0"/>
              <w:divBdr>
                <w:top w:val="none" w:sz="0" w:space="0" w:color="auto"/>
                <w:left w:val="none" w:sz="0" w:space="0" w:color="auto"/>
                <w:bottom w:val="none" w:sz="0" w:space="0" w:color="auto"/>
                <w:right w:val="none" w:sz="0" w:space="0" w:color="auto"/>
              </w:divBdr>
              <w:divsChild>
                <w:div w:id="2133009686">
                  <w:marLeft w:val="0"/>
                  <w:marRight w:val="0"/>
                  <w:marTop w:val="0"/>
                  <w:marBottom w:val="0"/>
                  <w:divBdr>
                    <w:top w:val="none" w:sz="0" w:space="0" w:color="auto"/>
                    <w:left w:val="none" w:sz="0" w:space="0" w:color="auto"/>
                    <w:bottom w:val="none" w:sz="0" w:space="0" w:color="auto"/>
                    <w:right w:val="none" w:sz="0" w:space="0" w:color="auto"/>
                  </w:divBdr>
                  <w:divsChild>
                    <w:div w:id="3738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4159">
      <w:bodyDiv w:val="1"/>
      <w:marLeft w:val="0"/>
      <w:marRight w:val="0"/>
      <w:marTop w:val="0"/>
      <w:marBottom w:val="0"/>
      <w:divBdr>
        <w:top w:val="none" w:sz="0" w:space="0" w:color="auto"/>
        <w:left w:val="none" w:sz="0" w:space="0" w:color="auto"/>
        <w:bottom w:val="none" w:sz="0" w:space="0" w:color="auto"/>
        <w:right w:val="none" w:sz="0" w:space="0" w:color="auto"/>
      </w:divBdr>
    </w:div>
    <w:div w:id="518011770">
      <w:bodyDiv w:val="1"/>
      <w:marLeft w:val="0"/>
      <w:marRight w:val="0"/>
      <w:marTop w:val="0"/>
      <w:marBottom w:val="0"/>
      <w:divBdr>
        <w:top w:val="none" w:sz="0" w:space="0" w:color="auto"/>
        <w:left w:val="none" w:sz="0" w:space="0" w:color="auto"/>
        <w:bottom w:val="none" w:sz="0" w:space="0" w:color="auto"/>
        <w:right w:val="none" w:sz="0" w:space="0" w:color="auto"/>
      </w:divBdr>
      <w:divsChild>
        <w:div w:id="258761512">
          <w:marLeft w:val="0"/>
          <w:marRight w:val="0"/>
          <w:marTop w:val="0"/>
          <w:marBottom w:val="0"/>
          <w:divBdr>
            <w:top w:val="none" w:sz="0" w:space="0" w:color="auto"/>
            <w:left w:val="none" w:sz="0" w:space="0" w:color="auto"/>
            <w:bottom w:val="none" w:sz="0" w:space="0" w:color="auto"/>
            <w:right w:val="none" w:sz="0" w:space="0" w:color="auto"/>
          </w:divBdr>
          <w:divsChild>
            <w:div w:id="1703166807">
              <w:marLeft w:val="0"/>
              <w:marRight w:val="0"/>
              <w:marTop w:val="0"/>
              <w:marBottom w:val="0"/>
              <w:divBdr>
                <w:top w:val="none" w:sz="0" w:space="0" w:color="auto"/>
                <w:left w:val="none" w:sz="0" w:space="0" w:color="auto"/>
                <w:bottom w:val="none" w:sz="0" w:space="0" w:color="auto"/>
                <w:right w:val="none" w:sz="0" w:space="0" w:color="auto"/>
              </w:divBdr>
              <w:divsChild>
                <w:div w:id="518741425">
                  <w:marLeft w:val="0"/>
                  <w:marRight w:val="0"/>
                  <w:marTop w:val="0"/>
                  <w:marBottom w:val="0"/>
                  <w:divBdr>
                    <w:top w:val="none" w:sz="0" w:space="0" w:color="auto"/>
                    <w:left w:val="none" w:sz="0" w:space="0" w:color="auto"/>
                    <w:bottom w:val="none" w:sz="0" w:space="0" w:color="auto"/>
                    <w:right w:val="none" w:sz="0" w:space="0" w:color="auto"/>
                  </w:divBdr>
                  <w:divsChild>
                    <w:div w:id="18893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67808">
      <w:bodyDiv w:val="1"/>
      <w:marLeft w:val="0"/>
      <w:marRight w:val="0"/>
      <w:marTop w:val="0"/>
      <w:marBottom w:val="0"/>
      <w:divBdr>
        <w:top w:val="none" w:sz="0" w:space="0" w:color="auto"/>
        <w:left w:val="none" w:sz="0" w:space="0" w:color="auto"/>
        <w:bottom w:val="none" w:sz="0" w:space="0" w:color="auto"/>
        <w:right w:val="none" w:sz="0" w:space="0" w:color="auto"/>
      </w:divBdr>
    </w:div>
    <w:div w:id="574169196">
      <w:bodyDiv w:val="1"/>
      <w:marLeft w:val="0"/>
      <w:marRight w:val="0"/>
      <w:marTop w:val="0"/>
      <w:marBottom w:val="0"/>
      <w:divBdr>
        <w:top w:val="none" w:sz="0" w:space="0" w:color="auto"/>
        <w:left w:val="none" w:sz="0" w:space="0" w:color="auto"/>
        <w:bottom w:val="none" w:sz="0" w:space="0" w:color="auto"/>
        <w:right w:val="none" w:sz="0" w:space="0" w:color="auto"/>
      </w:divBdr>
    </w:div>
    <w:div w:id="597372680">
      <w:bodyDiv w:val="1"/>
      <w:marLeft w:val="0"/>
      <w:marRight w:val="0"/>
      <w:marTop w:val="0"/>
      <w:marBottom w:val="0"/>
      <w:divBdr>
        <w:top w:val="none" w:sz="0" w:space="0" w:color="auto"/>
        <w:left w:val="none" w:sz="0" w:space="0" w:color="auto"/>
        <w:bottom w:val="none" w:sz="0" w:space="0" w:color="auto"/>
        <w:right w:val="none" w:sz="0" w:space="0" w:color="auto"/>
      </w:divBdr>
      <w:divsChild>
        <w:div w:id="1671759166">
          <w:marLeft w:val="0"/>
          <w:marRight w:val="0"/>
          <w:marTop w:val="0"/>
          <w:marBottom w:val="0"/>
          <w:divBdr>
            <w:top w:val="none" w:sz="0" w:space="0" w:color="auto"/>
            <w:left w:val="none" w:sz="0" w:space="0" w:color="auto"/>
            <w:bottom w:val="none" w:sz="0" w:space="0" w:color="auto"/>
            <w:right w:val="none" w:sz="0" w:space="0" w:color="auto"/>
          </w:divBdr>
          <w:divsChild>
            <w:div w:id="1808351219">
              <w:marLeft w:val="0"/>
              <w:marRight w:val="0"/>
              <w:marTop w:val="0"/>
              <w:marBottom w:val="0"/>
              <w:divBdr>
                <w:top w:val="none" w:sz="0" w:space="0" w:color="auto"/>
                <w:left w:val="none" w:sz="0" w:space="0" w:color="auto"/>
                <w:bottom w:val="none" w:sz="0" w:space="0" w:color="auto"/>
                <w:right w:val="none" w:sz="0" w:space="0" w:color="auto"/>
              </w:divBdr>
              <w:divsChild>
                <w:div w:id="1425878816">
                  <w:marLeft w:val="0"/>
                  <w:marRight w:val="0"/>
                  <w:marTop w:val="0"/>
                  <w:marBottom w:val="0"/>
                  <w:divBdr>
                    <w:top w:val="none" w:sz="0" w:space="0" w:color="auto"/>
                    <w:left w:val="none" w:sz="0" w:space="0" w:color="auto"/>
                    <w:bottom w:val="none" w:sz="0" w:space="0" w:color="auto"/>
                    <w:right w:val="none" w:sz="0" w:space="0" w:color="auto"/>
                  </w:divBdr>
                  <w:divsChild>
                    <w:div w:id="1817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5579">
      <w:bodyDiv w:val="1"/>
      <w:marLeft w:val="0"/>
      <w:marRight w:val="0"/>
      <w:marTop w:val="0"/>
      <w:marBottom w:val="0"/>
      <w:divBdr>
        <w:top w:val="none" w:sz="0" w:space="0" w:color="auto"/>
        <w:left w:val="none" w:sz="0" w:space="0" w:color="auto"/>
        <w:bottom w:val="none" w:sz="0" w:space="0" w:color="auto"/>
        <w:right w:val="none" w:sz="0" w:space="0" w:color="auto"/>
      </w:divBdr>
    </w:div>
    <w:div w:id="661471240">
      <w:bodyDiv w:val="1"/>
      <w:marLeft w:val="0"/>
      <w:marRight w:val="0"/>
      <w:marTop w:val="0"/>
      <w:marBottom w:val="0"/>
      <w:divBdr>
        <w:top w:val="none" w:sz="0" w:space="0" w:color="auto"/>
        <w:left w:val="none" w:sz="0" w:space="0" w:color="auto"/>
        <w:bottom w:val="none" w:sz="0" w:space="0" w:color="auto"/>
        <w:right w:val="none" w:sz="0" w:space="0" w:color="auto"/>
      </w:divBdr>
      <w:divsChild>
        <w:div w:id="875196845">
          <w:marLeft w:val="0"/>
          <w:marRight w:val="0"/>
          <w:marTop w:val="0"/>
          <w:marBottom w:val="0"/>
          <w:divBdr>
            <w:top w:val="none" w:sz="0" w:space="0" w:color="auto"/>
            <w:left w:val="none" w:sz="0" w:space="0" w:color="auto"/>
            <w:bottom w:val="none" w:sz="0" w:space="0" w:color="auto"/>
            <w:right w:val="none" w:sz="0" w:space="0" w:color="auto"/>
          </w:divBdr>
          <w:divsChild>
            <w:div w:id="1785271912">
              <w:marLeft w:val="0"/>
              <w:marRight w:val="0"/>
              <w:marTop w:val="0"/>
              <w:marBottom w:val="0"/>
              <w:divBdr>
                <w:top w:val="none" w:sz="0" w:space="0" w:color="auto"/>
                <w:left w:val="none" w:sz="0" w:space="0" w:color="auto"/>
                <w:bottom w:val="none" w:sz="0" w:space="0" w:color="auto"/>
                <w:right w:val="none" w:sz="0" w:space="0" w:color="auto"/>
              </w:divBdr>
              <w:divsChild>
                <w:div w:id="1517109796">
                  <w:marLeft w:val="0"/>
                  <w:marRight w:val="0"/>
                  <w:marTop w:val="0"/>
                  <w:marBottom w:val="0"/>
                  <w:divBdr>
                    <w:top w:val="none" w:sz="0" w:space="0" w:color="auto"/>
                    <w:left w:val="none" w:sz="0" w:space="0" w:color="auto"/>
                    <w:bottom w:val="none" w:sz="0" w:space="0" w:color="auto"/>
                    <w:right w:val="none" w:sz="0" w:space="0" w:color="auto"/>
                  </w:divBdr>
                  <w:divsChild>
                    <w:div w:id="9959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7333">
      <w:bodyDiv w:val="1"/>
      <w:marLeft w:val="0"/>
      <w:marRight w:val="0"/>
      <w:marTop w:val="0"/>
      <w:marBottom w:val="0"/>
      <w:divBdr>
        <w:top w:val="none" w:sz="0" w:space="0" w:color="auto"/>
        <w:left w:val="none" w:sz="0" w:space="0" w:color="auto"/>
        <w:bottom w:val="none" w:sz="0" w:space="0" w:color="auto"/>
        <w:right w:val="none" w:sz="0" w:space="0" w:color="auto"/>
      </w:divBdr>
      <w:divsChild>
        <w:div w:id="1253665664">
          <w:marLeft w:val="0"/>
          <w:marRight w:val="0"/>
          <w:marTop w:val="0"/>
          <w:marBottom w:val="0"/>
          <w:divBdr>
            <w:top w:val="none" w:sz="0" w:space="0" w:color="auto"/>
            <w:left w:val="none" w:sz="0" w:space="0" w:color="auto"/>
            <w:bottom w:val="none" w:sz="0" w:space="0" w:color="auto"/>
            <w:right w:val="none" w:sz="0" w:space="0" w:color="auto"/>
          </w:divBdr>
          <w:divsChild>
            <w:div w:id="1595480291">
              <w:marLeft w:val="0"/>
              <w:marRight w:val="0"/>
              <w:marTop w:val="0"/>
              <w:marBottom w:val="0"/>
              <w:divBdr>
                <w:top w:val="none" w:sz="0" w:space="0" w:color="auto"/>
                <w:left w:val="none" w:sz="0" w:space="0" w:color="auto"/>
                <w:bottom w:val="none" w:sz="0" w:space="0" w:color="auto"/>
                <w:right w:val="none" w:sz="0" w:space="0" w:color="auto"/>
              </w:divBdr>
              <w:divsChild>
                <w:div w:id="1608274225">
                  <w:marLeft w:val="0"/>
                  <w:marRight w:val="0"/>
                  <w:marTop w:val="0"/>
                  <w:marBottom w:val="0"/>
                  <w:divBdr>
                    <w:top w:val="none" w:sz="0" w:space="0" w:color="auto"/>
                    <w:left w:val="none" w:sz="0" w:space="0" w:color="auto"/>
                    <w:bottom w:val="none" w:sz="0" w:space="0" w:color="auto"/>
                    <w:right w:val="none" w:sz="0" w:space="0" w:color="auto"/>
                  </w:divBdr>
                  <w:divsChild>
                    <w:div w:id="6972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25994">
          <w:marLeft w:val="0"/>
          <w:marRight w:val="0"/>
          <w:marTop w:val="0"/>
          <w:marBottom w:val="0"/>
          <w:divBdr>
            <w:top w:val="none" w:sz="0" w:space="0" w:color="auto"/>
            <w:left w:val="none" w:sz="0" w:space="0" w:color="auto"/>
            <w:bottom w:val="none" w:sz="0" w:space="0" w:color="auto"/>
            <w:right w:val="none" w:sz="0" w:space="0" w:color="auto"/>
          </w:divBdr>
          <w:divsChild>
            <w:div w:id="1739478162">
              <w:marLeft w:val="0"/>
              <w:marRight w:val="0"/>
              <w:marTop w:val="0"/>
              <w:marBottom w:val="0"/>
              <w:divBdr>
                <w:top w:val="none" w:sz="0" w:space="0" w:color="auto"/>
                <w:left w:val="none" w:sz="0" w:space="0" w:color="auto"/>
                <w:bottom w:val="none" w:sz="0" w:space="0" w:color="auto"/>
                <w:right w:val="none" w:sz="0" w:space="0" w:color="auto"/>
              </w:divBdr>
              <w:divsChild>
                <w:div w:id="840850758">
                  <w:marLeft w:val="0"/>
                  <w:marRight w:val="0"/>
                  <w:marTop w:val="0"/>
                  <w:marBottom w:val="0"/>
                  <w:divBdr>
                    <w:top w:val="none" w:sz="0" w:space="0" w:color="auto"/>
                    <w:left w:val="none" w:sz="0" w:space="0" w:color="auto"/>
                    <w:bottom w:val="none" w:sz="0" w:space="0" w:color="auto"/>
                    <w:right w:val="none" w:sz="0" w:space="0" w:color="auto"/>
                  </w:divBdr>
                  <w:divsChild>
                    <w:div w:id="826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9091">
      <w:bodyDiv w:val="1"/>
      <w:marLeft w:val="0"/>
      <w:marRight w:val="0"/>
      <w:marTop w:val="0"/>
      <w:marBottom w:val="0"/>
      <w:divBdr>
        <w:top w:val="none" w:sz="0" w:space="0" w:color="auto"/>
        <w:left w:val="none" w:sz="0" w:space="0" w:color="auto"/>
        <w:bottom w:val="none" w:sz="0" w:space="0" w:color="auto"/>
        <w:right w:val="none" w:sz="0" w:space="0" w:color="auto"/>
      </w:divBdr>
    </w:div>
    <w:div w:id="850949995">
      <w:bodyDiv w:val="1"/>
      <w:marLeft w:val="0"/>
      <w:marRight w:val="0"/>
      <w:marTop w:val="0"/>
      <w:marBottom w:val="0"/>
      <w:divBdr>
        <w:top w:val="none" w:sz="0" w:space="0" w:color="auto"/>
        <w:left w:val="none" w:sz="0" w:space="0" w:color="auto"/>
        <w:bottom w:val="none" w:sz="0" w:space="0" w:color="auto"/>
        <w:right w:val="none" w:sz="0" w:space="0" w:color="auto"/>
      </w:divBdr>
    </w:div>
    <w:div w:id="1032918743">
      <w:bodyDiv w:val="1"/>
      <w:marLeft w:val="0"/>
      <w:marRight w:val="0"/>
      <w:marTop w:val="0"/>
      <w:marBottom w:val="0"/>
      <w:divBdr>
        <w:top w:val="none" w:sz="0" w:space="0" w:color="auto"/>
        <w:left w:val="none" w:sz="0" w:space="0" w:color="auto"/>
        <w:bottom w:val="none" w:sz="0" w:space="0" w:color="auto"/>
        <w:right w:val="none" w:sz="0" w:space="0" w:color="auto"/>
      </w:divBdr>
    </w:div>
    <w:div w:id="1034965047">
      <w:bodyDiv w:val="1"/>
      <w:marLeft w:val="0"/>
      <w:marRight w:val="0"/>
      <w:marTop w:val="0"/>
      <w:marBottom w:val="0"/>
      <w:divBdr>
        <w:top w:val="none" w:sz="0" w:space="0" w:color="auto"/>
        <w:left w:val="none" w:sz="0" w:space="0" w:color="auto"/>
        <w:bottom w:val="none" w:sz="0" w:space="0" w:color="auto"/>
        <w:right w:val="none" w:sz="0" w:space="0" w:color="auto"/>
      </w:divBdr>
      <w:divsChild>
        <w:div w:id="1606183378">
          <w:marLeft w:val="0"/>
          <w:marRight w:val="0"/>
          <w:marTop w:val="0"/>
          <w:marBottom w:val="0"/>
          <w:divBdr>
            <w:top w:val="none" w:sz="0" w:space="0" w:color="auto"/>
            <w:left w:val="none" w:sz="0" w:space="0" w:color="auto"/>
            <w:bottom w:val="none" w:sz="0" w:space="0" w:color="auto"/>
            <w:right w:val="none" w:sz="0" w:space="0" w:color="auto"/>
          </w:divBdr>
          <w:divsChild>
            <w:div w:id="1342970374">
              <w:marLeft w:val="0"/>
              <w:marRight w:val="0"/>
              <w:marTop w:val="0"/>
              <w:marBottom w:val="0"/>
              <w:divBdr>
                <w:top w:val="none" w:sz="0" w:space="0" w:color="auto"/>
                <w:left w:val="none" w:sz="0" w:space="0" w:color="auto"/>
                <w:bottom w:val="none" w:sz="0" w:space="0" w:color="auto"/>
                <w:right w:val="none" w:sz="0" w:space="0" w:color="auto"/>
              </w:divBdr>
              <w:divsChild>
                <w:div w:id="241187819">
                  <w:marLeft w:val="0"/>
                  <w:marRight w:val="0"/>
                  <w:marTop w:val="0"/>
                  <w:marBottom w:val="0"/>
                  <w:divBdr>
                    <w:top w:val="none" w:sz="0" w:space="0" w:color="auto"/>
                    <w:left w:val="none" w:sz="0" w:space="0" w:color="auto"/>
                    <w:bottom w:val="none" w:sz="0" w:space="0" w:color="auto"/>
                    <w:right w:val="none" w:sz="0" w:space="0" w:color="auto"/>
                  </w:divBdr>
                  <w:divsChild>
                    <w:div w:id="203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9331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65">
          <w:marLeft w:val="0"/>
          <w:marRight w:val="0"/>
          <w:marTop w:val="0"/>
          <w:marBottom w:val="0"/>
          <w:divBdr>
            <w:top w:val="none" w:sz="0" w:space="0" w:color="auto"/>
            <w:left w:val="none" w:sz="0" w:space="0" w:color="auto"/>
            <w:bottom w:val="none" w:sz="0" w:space="0" w:color="auto"/>
            <w:right w:val="none" w:sz="0" w:space="0" w:color="auto"/>
          </w:divBdr>
          <w:divsChild>
            <w:div w:id="2060472021">
              <w:marLeft w:val="0"/>
              <w:marRight w:val="0"/>
              <w:marTop w:val="0"/>
              <w:marBottom w:val="0"/>
              <w:divBdr>
                <w:top w:val="none" w:sz="0" w:space="0" w:color="auto"/>
                <w:left w:val="none" w:sz="0" w:space="0" w:color="auto"/>
                <w:bottom w:val="none" w:sz="0" w:space="0" w:color="auto"/>
                <w:right w:val="none" w:sz="0" w:space="0" w:color="auto"/>
              </w:divBdr>
              <w:divsChild>
                <w:div w:id="821312646">
                  <w:marLeft w:val="0"/>
                  <w:marRight w:val="0"/>
                  <w:marTop w:val="0"/>
                  <w:marBottom w:val="0"/>
                  <w:divBdr>
                    <w:top w:val="none" w:sz="0" w:space="0" w:color="auto"/>
                    <w:left w:val="none" w:sz="0" w:space="0" w:color="auto"/>
                    <w:bottom w:val="none" w:sz="0" w:space="0" w:color="auto"/>
                    <w:right w:val="none" w:sz="0" w:space="0" w:color="auto"/>
                  </w:divBdr>
                  <w:divsChild>
                    <w:div w:id="16219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1739">
      <w:bodyDiv w:val="1"/>
      <w:marLeft w:val="0"/>
      <w:marRight w:val="0"/>
      <w:marTop w:val="0"/>
      <w:marBottom w:val="0"/>
      <w:divBdr>
        <w:top w:val="none" w:sz="0" w:space="0" w:color="auto"/>
        <w:left w:val="none" w:sz="0" w:space="0" w:color="auto"/>
        <w:bottom w:val="none" w:sz="0" w:space="0" w:color="auto"/>
        <w:right w:val="none" w:sz="0" w:space="0" w:color="auto"/>
      </w:divBdr>
    </w:div>
    <w:div w:id="1174614631">
      <w:bodyDiv w:val="1"/>
      <w:marLeft w:val="0"/>
      <w:marRight w:val="0"/>
      <w:marTop w:val="0"/>
      <w:marBottom w:val="0"/>
      <w:divBdr>
        <w:top w:val="none" w:sz="0" w:space="0" w:color="auto"/>
        <w:left w:val="none" w:sz="0" w:space="0" w:color="auto"/>
        <w:bottom w:val="none" w:sz="0" w:space="0" w:color="auto"/>
        <w:right w:val="none" w:sz="0" w:space="0" w:color="auto"/>
      </w:divBdr>
    </w:div>
    <w:div w:id="1178810085">
      <w:bodyDiv w:val="1"/>
      <w:marLeft w:val="0"/>
      <w:marRight w:val="0"/>
      <w:marTop w:val="0"/>
      <w:marBottom w:val="0"/>
      <w:divBdr>
        <w:top w:val="none" w:sz="0" w:space="0" w:color="auto"/>
        <w:left w:val="none" w:sz="0" w:space="0" w:color="auto"/>
        <w:bottom w:val="none" w:sz="0" w:space="0" w:color="auto"/>
        <w:right w:val="none" w:sz="0" w:space="0" w:color="auto"/>
      </w:divBdr>
      <w:divsChild>
        <w:div w:id="191304947">
          <w:marLeft w:val="0"/>
          <w:marRight w:val="0"/>
          <w:marTop w:val="0"/>
          <w:marBottom w:val="0"/>
          <w:divBdr>
            <w:top w:val="none" w:sz="0" w:space="0" w:color="auto"/>
            <w:left w:val="none" w:sz="0" w:space="0" w:color="auto"/>
            <w:bottom w:val="none" w:sz="0" w:space="0" w:color="auto"/>
            <w:right w:val="none" w:sz="0" w:space="0" w:color="auto"/>
          </w:divBdr>
          <w:divsChild>
            <w:div w:id="39862370">
              <w:marLeft w:val="0"/>
              <w:marRight w:val="0"/>
              <w:marTop w:val="0"/>
              <w:marBottom w:val="0"/>
              <w:divBdr>
                <w:top w:val="none" w:sz="0" w:space="0" w:color="auto"/>
                <w:left w:val="none" w:sz="0" w:space="0" w:color="auto"/>
                <w:bottom w:val="none" w:sz="0" w:space="0" w:color="auto"/>
                <w:right w:val="none" w:sz="0" w:space="0" w:color="auto"/>
              </w:divBdr>
              <w:divsChild>
                <w:div w:id="1199853240">
                  <w:marLeft w:val="0"/>
                  <w:marRight w:val="0"/>
                  <w:marTop w:val="0"/>
                  <w:marBottom w:val="0"/>
                  <w:divBdr>
                    <w:top w:val="none" w:sz="0" w:space="0" w:color="auto"/>
                    <w:left w:val="none" w:sz="0" w:space="0" w:color="auto"/>
                    <w:bottom w:val="none" w:sz="0" w:space="0" w:color="auto"/>
                    <w:right w:val="none" w:sz="0" w:space="0" w:color="auto"/>
                  </w:divBdr>
                  <w:divsChild>
                    <w:div w:id="11172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50036">
      <w:bodyDiv w:val="1"/>
      <w:marLeft w:val="0"/>
      <w:marRight w:val="0"/>
      <w:marTop w:val="0"/>
      <w:marBottom w:val="0"/>
      <w:divBdr>
        <w:top w:val="none" w:sz="0" w:space="0" w:color="auto"/>
        <w:left w:val="none" w:sz="0" w:space="0" w:color="auto"/>
        <w:bottom w:val="none" w:sz="0" w:space="0" w:color="auto"/>
        <w:right w:val="none" w:sz="0" w:space="0" w:color="auto"/>
      </w:divBdr>
    </w:div>
    <w:div w:id="1221135069">
      <w:bodyDiv w:val="1"/>
      <w:marLeft w:val="0"/>
      <w:marRight w:val="0"/>
      <w:marTop w:val="0"/>
      <w:marBottom w:val="0"/>
      <w:divBdr>
        <w:top w:val="none" w:sz="0" w:space="0" w:color="auto"/>
        <w:left w:val="none" w:sz="0" w:space="0" w:color="auto"/>
        <w:bottom w:val="none" w:sz="0" w:space="0" w:color="auto"/>
        <w:right w:val="none" w:sz="0" w:space="0" w:color="auto"/>
      </w:divBdr>
    </w:div>
    <w:div w:id="1231116655">
      <w:bodyDiv w:val="1"/>
      <w:marLeft w:val="0"/>
      <w:marRight w:val="0"/>
      <w:marTop w:val="0"/>
      <w:marBottom w:val="0"/>
      <w:divBdr>
        <w:top w:val="none" w:sz="0" w:space="0" w:color="auto"/>
        <w:left w:val="none" w:sz="0" w:space="0" w:color="auto"/>
        <w:bottom w:val="none" w:sz="0" w:space="0" w:color="auto"/>
        <w:right w:val="none" w:sz="0" w:space="0" w:color="auto"/>
      </w:divBdr>
    </w:div>
    <w:div w:id="1292587946">
      <w:bodyDiv w:val="1"/>
      <w:marLeft w:val="0"/>
      <w:marRight w:val="0"/>
      <w:marTop w:val="0"/>
      <w:marBottom w:val="0"/>
      <w:divBdr>
        <w:top w:val="none" w:sz="0" w:space="0" w:color="auto"/>
        <w:left w:val="none" w:sz="0" w:space="0" w:color="auto"/>
        <w:bottom w:val="none" w:sz="0" w:space="0" w:color="auto"/>
        <w:right w:val="none" w:sz="0" w:space="0" w:color="auto"/>
      </w:divBdr>
    </w:div>
    <w:div w:id="1300723906">
      <w:bodyDiv w:val="1"/>
      <w:marLeft w:val="0"/>
      <w:marRight w:val="0"/>
      <w:marTop w:val="0"/>
      <w:marBottom w:val="0"/>
      <w:divBdr>
        <w:top w:val="none" w:sz="0" w:space="0" w:color="auto"/>
        <w:left w:val="none" w:sz="0" w:space="0" w:color="auto"/>
        <w:bottom w:val="none" w:sz="0" w:space="0" w:color="auto"/>
        <w:right w:val="none" w:sz="0" w:space="0" w:color="auto"/>
      </w:divBdr>
    </w:div>
    <w:div w:id="1317295034">
      <w:bodyDiv w:val="1"/>
      <w:marLeft w:val="0"/>
      <w:marRight w:val="0"/>
      <w:marTop w:val="0"/>
      <w:marBottom w:val="0"/>
      <w:divBdr>
        <w:top w:val="none" w:sz="0" w:space="0" w:color="auto"/>
        <w:left w:val="none" w:sz="0" w:space="0" w:color="auto"/>
        <w:bottom w:val="none" w:sz="0" w:space="0" w:color="auto"/>
        <w:right w:val="none" w:sz="0" w:space="0" w:color="auto"/>
      </w:divBdr>
    </w:div>
    <w:div w:id="1325203678">
      <w:bodyDiv w:val="1"/>
      <w:marLeft w:val="0"/>
      <w:marRight w:val="0"/>
      <w:marTop w:val="0"/>
      <w:marBottom w:val="0"/>
      <w:divBdr>
        <w:top w:val="none" w:sz="0" w:space="0" w:color="auto"/>
        <w:left w:val="none" w:sz="0" w:space="0" w:color="auto"/>
        <w:bottom w:val="none" w:sz="0" w:space="0" w:color="auto"/>
        <w:right w:val="none" w:sz="0" w:space="0" w:color="auto"/>
      </w:divBdr>
    </w:div>
    <w:div w:id="1443066677">
      <w:bodyDiv w:val="1"/>
      <w:marLeft w:val="0"/>
      <w:marRight w:val="0"/>
      <w:marTop w:val="0"/>
      <w:marBottom w:val="0"/>
      <w:divBdr>
        <w:top w:val="none" w:sz="0" w:space="0" w:color="auto"/>
        <w:left w:val="none" w:sz="0" w:space="0" w:color="auto"/>
        <w:bottom w:val="none" w:sz="0" w:space="0" w:color="auto"/>
        <w:right w:val="none" w:sz="0" w:space="0" w:color="auto"/>
      </w:divBdr>
    </w:div>
    <w:div w:id="1483767577">
      <w:bodyDiv w:val="1"/>
      <w:marLeft w:val="0"/>
      <w:marRight w:val="0"/>
      <w:marTop w:val="0"/>
      <w:marBottom w:val="0"/>
      <w:divBdr>
        <w:top w:val="none" w:sz="0" w:space="0" w:color="auto"/>
        <w:left w:val="none" w:sz="0" w:space="0" w:color="auto"/>
        <w:bottom w:val="none" w:sz="0" w:space="0" w:color="auto"/>
        <w:right w:val="none" w:sz="0" w:space="0" w:color="auto"/>
      </w:divBdr>
      <w:divsChild>
        <w:div w:id="1960136148">
          <w:marLeft w:val="0"/>
          <w:marRight w:val="0"/>
          <w:marTop w:val="0"/>
          <w:marBottom w:val="0"/>
          <w:divBdr>
            <w:top w:val="none" w:sz="0" w:space="0" w:color="auto"/>
            <w:left w:val="none" w:sz="0" w:space="0" w:color="auto"/>
            <w:bottom w:val="none" w:sz="0" w:space="0" w:color="auto"/>
            <w:right w:val="none" w:sz="0" w:space="0" w:color="auto"/>
          </w:divBdr>
          <w:divsChild>
            <w:div w:id="1189836761">
              <w:marLeft w:val="0"/>
              <w:marRight w:val="0"/>
              <w:marTop w:val="0"/>
              <w:marBottom w:val="0"/>
              <w:divBdr>
                <w:top w:val="none" w:sz="0" w:space="0" w:color="auto"/>
                <w:left w:val="none" w:sz="0" w:space="0" w:color="auto"/>
                <w:bottom w:val="none" w:sz="0" w:space="0" w:color="auto"/>
                <w:right w:val="none" w:sz="0" w:space="0" w:color="auto"/>
              </w:divBdr>
              <w:divsChild>
                <w:div w:id="1553736661">
                  <w:marLeft w:val="0"/>
                  <w:marRight w:val="0"/>
                  <w:marTop w:val="0"/>
                  <w:marBottom w:val="0"/>
                  <w:divBdr>
                    <w:top w:val="none" w:sz="0" w:space="0" w:color="auto"/>
                    <w:left w:val="none" w:sz="0" w:space="0" w:color="auto"/>
                    <w:bottom w:val="none" w:sz="0" w:space="0" w:color="auto"/>
                    <w:right w:val="none" w:sz="0" w:space="0" w:color="auto"/>
                  </w:divBdr>
                  <w:divsChild>
                    <w:div w:id="747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9866">
      <w:bodyDiv w:val="1"/>
      <w:marLeft w:val="0"/>
      <w:marRight w:val="0"/>
      <w:marTop w:val="0"/>
      <w:marBottom w:val="0"/>
      <w:divBdr>
        <w:top w:val="none" w:sz="0" w:space="0" w:color="auto"/>
        <w:left w:val="none" w:sz="0" w:space="0" w:color="auto"/>
        <w:bottom w:val="none" w:sz="0" w:space="0" w:color="auto"/>
        <w:right w:val="none" w:sz="0" w:space="0" w:color="auto"/>
      </w:divBdr>
      <w:divsChild>
        <w:div w:id="32049552">
          <w:marLeft w:val="0"/>
          <w:marRight w:val="0"/>
          <w:marTop w:val="0"/>
          <w:marBottom w:val="0"/>
          <w:divBdr>
            <w:top w:val="none" w:sz="0" w:space="0" w:color="auto"/>
            <w:left w:val="none" w:sz="0" w:space="0" w:color="auto"/>
            <w:bottom w:val="none" w:sz="0" w:space="0" w:color="auto"/>
            <w:right w:val="none" w:sz="0" w:space="0" w:color="auto"/>
          </w:divBdr>
          <w:divsChild>
            <w:div w:id="1968125806">
              <w:marLeft w:val="0"/>
              <w:marRight w:val="0"/>
              <w:marTop w:val="0"/>
              <w:marBottom w:val="0"/>
              <w:divBdr>
                <w:top w:val="none" w:sz="0" w:space="0" w:color="auto"/>
                <w:left w:val="none" w:sz="0" w:space="0" w:color="auto"/>
                <w:bottom w:val="none" w:sz="0" w:space="0" w:color="auto"/>
                <w:right w:val="none" w:sz="0" w:space="0" w:color="auto"/>
              </w:divBdr>
              <w:divsChild>
                <w:div w:id="1812553097">
                  <w:marLeft w:val="0"/>
                  <w:marRight w:val="0"/>
                  <w:marTop w:val="0"/>
                  <w:marBottom w:val="0"/>
                  <w:divBdr>
                    <w:top w:val="none" w:sz="0" w:space="0" w:color="auto"/>
                    <w:left w:val="none" w:sz="0" w:space="0" w:color="auto"/>
                    <w:bottom w:val="none" w:sz="0" w:space="0" w:color="auto"/>
                    <w:right w:val="none" w:sz="0" w:space="0" w:color="auto"/>
                  </w:divBdr>
                  <w:divsChild>
                    <w:div w:id="6941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5355">
      <w:bodyDiv w:val="1"/>
      <w:marLeft w:val="0"/>
      <w:marRight w:val="0"/>
      <w:marTop w:val="0"/>
      <w:marBottom w:val="0"/>
      <w:divBdr>
        <w:top w:val="none" w:sz="0" w:space="0" w:color="auto"/>
        <w:left w:val="none" w:sz="0" w:space="0" w:color="auto"/>
        <w:bottom w:val="none" w:sz="0" w:space="0" w:color="auto"/>
        <w:right w:val="none" w:sz="0" w:space="0" w:color="auto"/>
      </w:divBdr>
    </w:div>
    <w:div w:id="1600405481">
      <w:bodyDiv w:val="1"/>
      <w:marLeft w:val="0"/>
      <w:marRight w:val="0"/>
      <w:marTop w:val="0"/>
      <w:marBottom w:val="0"/>
      <w:divBdr>
        <w:top w:val="none" w:sz="0" w:space="0" w:color="auto"/>
        <w:left w:val="none" w:sz="0" w:space="0" w:color="auto"/>
        <w:bottom w:val="none" w:sz="0" w:space="0" w:color="auto"/>
        <w:right w:val="none" w:sz="0" w:space="0" w:color="auto"/>
      </w:divBdr>
    </w:div>
    <w:div w:id="1602760370">
      <w:bodyDiv w:val="1"/>
      <w:marLeft w:val="0"/>
      <w:marRight w:val="0"/>
      <w:marTop w:val="0"/>
      <w:marBottom w:val="0"/>
      <w:divBdr>
        <w:top w:val="none" w:sz="0" w:space="0" w:color="auto"/>
        <w:left w:val="none" w:sz="0" w:space="0" w:color="auto"/>
        <w:bottom w:val="none" w:sz="0" w:space="0" w:color="auto"/>
        <w:right w:val="none" w:sz="0" w:space="0" w:color="auto"/>
      </w:divBdr>
    </w:div>
    <w:div w:id="1618488269">
      <w:bodyDiv w:val="1"/>
      <w:marLeft w:val="0"/>
      <w:marRight w:val="0"/>
      <w:marTop w:val="0"/>
      <w:marBottom w:val="0"/>
      <w:divBdr>
        <w:top w:val="none" w:sz="0" w:space="0" w:color="auto"/>
        <w:left w:val="none" w:sz="0" w:space="0" w:color="auto"/>
        <w:bottom w:val="none" w:sz="0" w:space="0" w:color="auto"/>
        <w:right w:val="none" w:sz="0" w:space="0" w:color="auto"/>
      </w:divBdr>
      <w:divsChild>
        <w:div w:id="1415324416">
          <w:marLeft w:val="0"/>
          <w:marRight w:val="0"/>
          <w:marTop w:val="0"/>
          <w:marBottom w:val="0"/>
          <w:divBdr>
            <w:top w:val="none" w:sz="0" w:space="0" w:color="auto"/>
            <w:left w:val="none" w:sz="0" w:space="0" w:color="auto"/>
            <w:bottom w:val="none" w:sz="0" w:space="0" w:color="auto"/>
            <w:right w:val="none" w:sz="0" w:space="0" w:color="auto"/>
          </w:divBdr>
          <w:divsChild>
            <w:div w:id="1044594938">
              <w:marLeft w:val="0"/>
              <w:marRight w:val="0"/>
              <w:marTop w:val="0"/>
              <w:marBottom w:val="0"/>
              <w:divBdr>
                <w:top w:val="none" w:sz="0" w:space="0" w:color="auto"/>
                <w:left w:val="none" w:sz="0" w:space="0" w:color="auto"/>
                <w:bottom w:val="none" w:sz="0" w:space="0" w:color="auto"/>
                <w:right w:val="none" w:sz="0" w:space="0" w:color="auto"/>
              </w:divBdr>
              <w:divsChild>
                <w:div w:id="2084452334">
                  <w:marLeft w:val="0"/>
                  <w:marRight w:val="0"/>
                  <w:marTop w:val="0"/>
                  <w:marBottom w:val="0"/>
                  <w:divBdr>
                    <w:top w:val="none" w:sz="0" w:space="0" w:color="auto"/>
                    <w:left w:val="none" w:sz="0" w:space="0" w:color="auto"/>
                    <w:bottom w:val="none" w:sz="0" w:space="0" w:color="auto"/>
                    <w:right w:val="none" w:sz="0" w:space="0" w:color="auto"/>
                  </w:divBdr>
                  <w:divsChild>
                    <w:div w:id="3296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17713">
          <w:marLeft w:val="0"/>
          <w:marRight w:val="0"/>
          <w:marTop w:val="0"/>
          <w:marBottom w:val="0"/>
          <w:divBdr>
            <w:top w:val="none" w:sz="0" w:space="0" w:color="auto"/>
            <w:left w:val="none" w:sz="0" w:space="0" w:color="auto"/>
            <w:bottom w:val="none" w:sz="0" w:space="0" w:color="auto"/>
            <w:right w:val="none" w:sz="0" w:space="0" w:color="auto"/>
          </w:divBdr>
          <w:divsChild>
            <w:div w:id="378015694">
              <w:marLeft w:val="0"/>
              <w:marRight w:val="0"/>
              <w:marTop w:val="0"/>
              <w:marBottom w:val="0"/>
              <w:divBdr>
                <w:top w:val="none" w:sz="0" w:space="0" w:color="auto"/>
                <w:left w:val="none" w:sz="0" w:space="0" w:color="auto"/>
                <w:bottom w:val="none" w:sz="0" w:space="0" w:color="auto"/>
                <w:right w:val="none" w:sz="0" w:space="0" w:color="auto"/>
              </w:divBdr>
              <w:divsChild>
                <w:div w:id="876503137">
                  <w:marLeft w:val="0"/>
                  <w:marRight w:val="0"/>
                  <w:marTop w:val="0"/>
                  <w:marBottom w:val="0"/>
                  <w:divBdr>
                    <w:top w:val="none" w:sz="0" w:space="0" w:color="auto"/>
                    <w:left w:val="none" w:sz="0" w:space="0" w:color="auto"/>
                    <w:bottom w:val="none" w:sz="0" w:space="0" w:color="auto"/>
                    <w:right w:val="none" w:sz="0" w:space="0" w:color="auto"/>
                  </w:divBdr>
                  <w:divsChild>
                    <w:div w:id="10680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6141">
      <w:bodyDiv w:val="1"/>
      <w:marLeft w:val="0"/>
      <w:marRight w:val="0"/>
      <w:marTop w:val="0"/>
      <w:marBottom w:val="0"/>
      <w:divBdr>
        <w:top w:val="none" w:sz="0" w:space="0" w:color="auto"/>
        <w:left w:val="none" w:sz="0" w:space="0" w:color="auto"/>
        <w:bottom w:val="none" w:sz="0" w:space="0" w:color="auto"/>
        <w:right w:val="none" w:sz="0" w:space="0" w:color="auto"/>
      </w:divBdr>
      <w:divsChild>
        <w:div w:id="1466653358">
          <w:marLeft w:val="0"/>
          <w:marRight w:val="0"/>
          <w:marTop w:val="0"/>
          <w:marBottom w:val="0"/>
          <w:divBdr>
            <w:top w:val="none" w:sz="0" w:space="0" w:color="auto"/>
            <w:left w:val="none" w:sz="0" w:space="0" w:color="auto"/>
            <w:bottom w:val="none" w:sz="0" w:space="0" w:color="auto"/>
            <w:right w:val="none" w:sz="0" w:space="0" w:color="auto"/>
          </w:divBdr>
          <w:divsChild>
            <w:div w:id="387152343">
              <w:marLeft w:val="0"/>
              <w:marRight w:val="0"/>
              <w:marTop w:val="0"/>
              <w:marBottom w:val="0"/>
              <w:divBdr>
                <w:top w:val="none" w:sz="0" w:space="0" w:color="auto"/>
                <w:left w:val="none" w:sz="0" w:space="0" w:color="auto"/>
                <w:bottom w:val="none" w:sz="0" w:space="0" w:color="auto"/>
                <w:right w:val="none" w:sz="0" w:space="0" w:color="auto"/>
              </w:divBdr>
              <w:divsChild>
                <w:div w:id="1686051319">
                  <w:marLeft w:val="0"/>
                  <w:marRight w:val="0"/>
                  <w:marTop w:val="0"/>
                  <w:marBottom w:val="0"/>
                  <w:divBdr>
                    <w:top w:val="none" w:sz="0" w:space="0" w:color="auto"/>
                    <w:left w:val="none" w:sz="0" w:space="0" w:color="auto"/>
                    <w:bottom w:val="none" w:sz="0" w:space="0" w:color="auto"/>
                    <w:right w:val="none" w:sz="0" w:space="0" w:color="auto"/>
                  </w:divBdr>
                  <w:divsChild>
                    <w:div w:id="10195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4247">
      <w:bodyDiv w:val="1"/>
      <w:marLeft w:val="0"/>
      <w:marRight w:val="0"/>
      <w:marTop w:val="0"/>
      <w:marBottom w:val="0"/>
      <w:divBdr>
        <w:top w:val="none" w:sz="0" w:space="0" w:color="auto"/>
        <w:left w:val="none" w:sz="0" w:space="0" w:color="auto"/>
        <w:bottom w:val="none" w:sz="0" w:space="0" w:color="auto"/>
        <w:right w:val="none" w:sz="0" w:space="0" w:color="auto"/>
      </w:divBdr>
      <w:divsChild>
        <w:div w:id="1498034719">
          <w:marLeft w:val="0"/>
          <w:marRight w:val="0"/>
          <w:marTop w:val="0"/>
          <w:marBottom w:val="0"/>
          <w:divBdr>
            <w:top w:val="none" w:sz="0" w:space="0" w:color="auto"/>
            <w:left w:val="none" w:sz="0" w:space="0" w:color="auto"/>
            <w:bottom w:val="none" w:sz="0" w:space="0" w:color="auto"/>
            <w:right w:val="none" w:sz="0" w:space="0" w:color="auto"/>
          </w:divBdr>
          <w:divsChild>
            <w:div w:id="1335061954">
              <w:marLeft w:val="0"/>
              <w:marRight w:val="0"/>
              <w:marTop w:val="0"/>
              <w:marBottom w:val="0"/>
              <w:divBdr>
                <w:top w:val="none" w:sz="0" w:space="0" w:color="auto"/>
                <w:left w:val="none" w:sz="0" w:space="0" w:color="auto"/>
                <w:bottom w:val="none" w:sz="0" w:space="0" w:color="auto"/>
                <w:right w:val="none" w:sz="0" w:space="0" w:color="auto"/>
              </w:divBdr>
              <w:divsChild>
                <w:div w:id="1839036189">
                  <w:marLeft w:val="0"/>
                  <w:marRight w:val="0"/>
                  <w:marTop w:val="0"/>
                  <w:marBottom w:val="0"/>
                  <w:divBdr>
                    <w:top w:val="none" w:sz="0" w:space="0" w:color="auto"/>
                    <w:left w:val="none" w:sz="0" w:space="0" w:color="auto"/>
                    <w:bottom w:val="none" w:sz="0" w:space="0" w:color="auto"/>
                    <w:right w:val="none" w:sz="0" w:space="0" w:color="auto"/>
                  </w:divBdr>
                  <w:divsChild>
                    <w:div w:id="3082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36315">
      <w:bodyDiv w:val="1"/>
      <w:marLeft w:val="0"/>
      <w:marRight w:val="0"/>
      <w:marTop w:val="0"/>
      <w:marBottom w:val="0"/>
      <w:divBdr>
        <w:top w:val="none" w:sz="0" w:space="0" w:color="auto"/>
        <w:left w:val="none" w:sz="0" w:space="0" w:color="auto"/>
        <w:bottom w:val="none" w:sz="0" w:space="0" w:color="auto"/>
        <w:right w:val="none" w:sz="0" w:space="0" w:color="auto"/>
      </w:divBdr>
      <w:divsChild>
        <w:div w:id="691876326">
          <w:marLeft w:val="0"/>
          <w:marRight w:val="0"/>
          <w:marTop w:val="0"/>
          <w:marBottom w:val="0"/>
          <w:divBdr>
            <w:top w:val="none" w:sz="0" w:space="0" w:color="auto"/>
            <w:left w:val="none" w:sz="0" w:space="0" w:color="auto"/>
            <w:bottom w:val="none" w:sz="0" w:space="0" w:color="auto"/>
            <w:right w:val="none" w:sz="0" w:space="0" w:color="auto"/>
          </w:divBdr>
          <w:divsChild>
            <w:div w:id="2111122349">
              <w:marLeft w:val="0"/>
              <w:marRight w:val="0"/>
              <w:marTop w:val="0"/>
              <w:marBottom w:val="0"/>
              <w:divBdr>
                <w:top w:val="none" w:sz="0" w:space="0" w:color="auto"/>
                <w:left w:val="none" w:sz="0" w:space="0" w:color="auto"/>
                <w:bottom w:val="none" w:sz="0" w:space="0" w:color="auto"/>
                <w:right w:val="none" w:sz="0" w:space="0" w:color="auto"/>
              </w:divBdr>
              <w:divsChild>
                <w:div w:id="454713707">
                  <w:marLeft w:val="0"/>
                  <w:marRight w:val="0"/>
                  <w:marTop w:val="0"/>
                  <w:marBottom w:val="0"/>
                  <w:divBdr>
                    <w:top w:val="none" w:sz="0" w:space="0" w:color="auto"/>
                    <w:left w:val="none" w:sz="0" w:space="0" w:color="auto"/>
                    <w:bottom w:val="none" w:sz="0" w:space="0" w:color="auto"/>
                    <w:right w:val="none" w:sz="0" w:space="0" w:color="auto"/>
                  </w:divBdr>
                  <w:divsChild>
                    <w:div w:id="16342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69971">
      <w:bodyDiv w:val="1"/>
      <w:marLeft w:val="0"/>
      <w:marRight w:val="0"/>
      <w:marTop w:val="0"/>
      <w:marBottom w:val="0"/>
      <w:divBdr>
        <w:top w:val="none" w:sz="0" w:space="0" w:color="auto"/>
        <w:left w:val="none" w:sz="0" w:space="0" w:color="auto"/>
        <w:bottom w:val="none" w:sz="0" w:space="0" w:color="auto"/>
        <w:right w:val="none" w:sz="0" w:space="0" w:color="auto"/>
      </w:divBdr>
      <w:divsChild>
        <w:div w:id="150828363">
          <w:marLeft w:val="0"/>
          <w:marRight w:val="0"/>
          <w:marTop w:val="0"/>
          <w:marBottom w:val="0"/>
          <w:divBdr>
            <w:top w:val="none" w:sz="0" w:space="0" w:color="auto"/>
            <w:left w:val="none" w:sz="0" w:space="0" w:color="auto"/>
            <w:bottom w:val="none" w:sz="0" w:space="0" w:color="auto"/>
            <w:right w:val="none" w:sz="0" w:space="0" w:color="auto"/>
          </w:divBdr>
          <w:divsChild>
            <w:div w:id="1977491699">
              <w:marLeft w:val="0"/>
              <w:marRight w:val="0"/>
              <w:marTop w:val="0"/>
              <w:marBottom w:val="0"/>
              <w:divBdr>
                <w:top w:val="none" w:sz="0" w:space="0" w:color="auto"/>
                <w:left w:val="none" w:sz="0" w:space="0" w:color="auto"/>
                <w:bottom w:val="none" w:sz="0" w:space="0" w:color="auto"/>
                <w:right w:val="none" w:sz="0" w:space="0" w:color="auto"/>
              </w:divBdr>
              <w:divsChild>
                <w:div w:id="1062825347">
                  <w:marLeft w:val="0"/>
                  <w:marRight w:val="0"/>
                  <w:marTop w:val="0"/>
                  <w:marBottom w:val="0"/>
                  <w:divBdr>
                    <w:top w:val="none" w:sz="0" w:space="0" w:color="auto"/>
                    <w:left w:val="none" w:sz="0" w:space="0" w:color="auto"/>
                    <w:bottom w:val="none" w:sz="0" w:space="0" w:color="auto"/>
                    <w:right w:val="none" w:sz="0" w:space="0" w:color="auto"/>
                  </w:divBdr>
                  <w:divsChild>
                    <w:div w:id="1537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5551">
      <w:bodyDiv w:val="1"/>
      <w:marLeft w:val="0"/>
      <w:marRight w:val="0"/>
      <w:marTop w:val="0"/>
      <w:marBottom w:val="0"/>
      <w:divBdr>
        <w:top w:val="none" w:sz="0" w:space="0" w:color="auto"/>
        <w:left w:val="none" w:sz="0" w:space="0" w:color="auto"/>
        <w:bottom w:val="none" w:sz="0" w:space="0" w:color="auto"/>
        <w:right w:val="none" w:sz="0" w:space="0" w:color="auto"/>
      </w:divBdr>
    </w:div>
    <w:div w:id="1854761763">
      <w:bodyDiv w:val="1"/>
      <w:marLeft w:val="0"/>
      <w:marRight w:val="0"/>
      <w:marTop w:val="0"/>
      <w:marBottom w:val="0"/>
      <w:divBdr>
        <w:top w:val="none" w:sz="0" w:space="0" w:color="auto"/>
        <w:left w:val="none" w:sz="0" w:space="0" w:color="auto"/>
        <w:bottom w:val="none" w:sz="0" w:space="0" w:color="auto"/>
        <w:right w:val="none" w:sz="0" w:space="0" w:color="auto"/>
      </w:divBdr>
      <w:divsChild>
        <w:div w:id="716047506">
          <w:marLeft w:val="0"/>
          <w:marRight w:val="0"/>
          <w:marTop w:val="0"/>
          <w:marBottom w:val="0"/>
          <w:divBdr>
            <w:top w:val="none" w:sz="0" w:space="0" w:color="auto"/>
            <w:left w:val="none" w:sz="0" w:space="0" w:color="auto"/>
            <w:bottom w:val="none" w:sz="0" w:space="0" w:color="auto"/>
            <w:right w:val="none" w:sz="0" w:space="0" w:color="auto"/>
          </w:divBdr>
          <w:divsChild>
            <w:div w:id="231278373">
              <w:marLeft w:val="0"/>
              <w:marRight w:val="0"/>
              <w:marTop w:val="0"/>
              <w:marBottom w:val="0"/>
              <w:divBdr>
                <w:top w:val="none" w:sz="0" w:space="0" w:color="auto"/>
                <w:left w:val="none" w:sz="0" w:space="0" w:color="auto"/>
                <w:bottom w:val="none" w:sz="0" w:space="0" w:color="auto"/>
                <w:right w:val="none" w:sz="0" w:space="0" w:color="auto"/>
              </w:divBdr>
              <w:divsChild>
                <w:div w:id="1014768372">
                  <w:marLeft w:val="0"/>
                  <w:marRight w:val="0"/>
                  <w:marTop w:val="0"/>
                  <w:marBottom w:val="0"/>
                  <w:divBdr>
                    <w:top w:val="none" w:sz="0" w:space="0" w:color="auto"/>
                    <w:left w:val="none" w:sz="0" w:space="0" w:color="auto"/>
                    <w:bottom w:val="none" w:sz="0" w:space="0" w:color="auto"/>
                    <w:right w:val="none" w:sz="0" w:space="0" w:color="auto"/>
                  </w:divBdr>
                  <w:divsChild>
                    <w:div w:id="1680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0434">
      <w:bodyDiv w:val="1"/>
      <w:marLeft w:val="0"/>
      <w:marRight w:val="0"/>
      <w:marTop w:val="0"/>
      <w:marBottom w:val="0"/>
      <w:divBdr>
        <w:top w:val="none" w:sz="0" w:space="0" w:color="auto"/>
        <w:left w:val="none" w:sz="0" w:space="0" w:color="auto"/>
        <w:bottom w:val="none" w:sz="0" w:space="0" w:color="auto"/>
        <w:right w:val="none" w:sz="0" w:space="0" w:color="auto"/>
      </w:divBdr>
    </w:div>
    <w:div w:id="1950507691">
      <w:bodyDiv w:val="1"/>
      <w:marLeft w:val="0"/>
      <w:marRight w:val="0"/>
      <w:marTop w:val="0"/>
      <w:marBottom w:val="0"/>
      <w:divBdr>
        <w:top w:val="none" w:sz="0" w:space="0" w:color="auto"/>
        <w:left w:val="none" w:sz="0" w:space="0" w:color="auto"/>
        <w:bottom w:val="none" w:sz="0" w:space="0" w:color="auto"/>
        <w:right w:val="none" w:sz="0" w:space="0" w:color="auto"/>
      </w:divBdr>
      <w:divsChild>
        <w:div w:id="814878140">
          <w:marLeft w:val="0"/>
          <w:marRight w:val="0"/>
          <w:marTop w:val="0"/>
          <w:marBottom w:val="0"/>
          <w:divBdr>
            <w:top w:val="none" w:sz="0" w:space="0" w:color="auto"/>
            <w:left w:val="none" w:sz="0" w:space="0" w:color="auto"/>
            <w:bottom w:val="none" w:sz="0" w:space="0" w:color="auto"/>
            <w:right w:val="none" w:sz="0" w:space="0" w:color="auto"/>
          </w:divBdr>
          <w:divsChild>
            <w:div w:id="1278878393">
              <w:marLeft w:val="0"/>
              <w:marRight w:val="0"/>
              <w:marTop w:val="0"/>
              <w:marBottom w:val="0"/>
              <w:divBdr>
                <w:top w:val="none" w:sz="0" w:space="0" w:color="auto"/>
                <w:left w:val="none" w:sz="0" w:space="0" w:color="auto"/>
                <w:bottom w:val="none" w:sz="0" w:space="0" w:color="auto"/>
                <w:right w:val="none" w:sz="0" w:space="0" w:color="auto"/>
              </w:divBdr>
              <w:divsChild>
                <w:div w:id="524291261">
                  <w:marLeft w:val="0"/>
                  <w:marRight w:val="0"/>
                  <w:marTop w:val="0"/>
                  <w:marBottom w:val="0"/>
                  <w:divBdr>
                    <w:top w:val="none" w:sz="0" w:space="0" w:color="auto"/>
                    <w:left w:val="none" w:sz="0" w:space="0" w:color="auto"/>
                    <w:bottom w:val="none" w:sz="0" w:space="0" w:color="auto"/>
                    <w:right w:val="none" w:sz="0" w:space="0" w:color="auto"/>
                  </w:divBdr>
                  <w:divsChild>
                    <w:div w:id="7127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20182">
      <w:bodyDiv w:val="1"/>
      <w:marLeft w:val="0"/>
      <w:marRight w:val="0"/>
      <w:marTop w:val="0"/>
      <w:marBottom w:val="0"/>
      <w:divBdr>
        <w:top w:val="none" w:sz="0" w:space="0" w:color="auto"/>
        <w:left w:val="none" w:sz="0" w:space="0" w:color="auto"/>
        <w:bottom w:val="none" w:sz="0" w:space="0" w:color="auto"/>
        <w:right w:val="none" w:sz="0" w:space="0" w:color="auto"/>
      </w:divBdr>
    </w:div>
    <w:div w:id="1990010180">
      <w:bodyDiv w:val="1"/>
      <w:marLeft w:val="0"/>
      <w:marRight w:val="0"/>
      <w:marTop w:val="0"/>
      <w:marBottom w:val="0"/>
      <w:divBdr>
        <w:top w:val="none" w:sz="0" w:space="0" w:color="auto"/>
        <w:left w:val="none" w:sz="0" w:space="0" w:color="auto"/>
        <w:bottom w:val="none" w:sz="0" w:space="0" w:color="auto"/>
        <w:right w:val="none" w:sz="0" w:space="0" w:color="auto"/>
      </w:divBdr>
      <w:divsChild>
        <w:div w:id="490296536">
          <w:marLeft w:val="0"/>
          <w:marRight w:val="0"/>
          <w:marTop w:val="0"/>
          <w:marBottom w:val="0"/>
          <w:divBdr>
            <w:top w:val="none" w:sz="0" w:space="0" w:color="auto"/>
            <w:left w:val="none" w:sz="0" w:space="0" w:color="auto"/>
            <w:bottom w:val="none" w:sz="0" w:space="0" w:color="auto"/>
            <w:right w:val="none" w:sz="0" w:space="0" w:color="auto"/>
          </w:divBdr>
          <w:divsChild>
            <w:div w:id="1005286996">
              <w:marLeft w:val="0"/>
              <w:marRight w:val="0"/>
              <w:marTop w:val="0"/>
              <w:marBottom w:val="0"/>
              <w:divBdr>
                <w:top w:val="none" w:sz="0" w:space="0" w:color="auto"/>
                <w:left w:val="none" w:sz="0" w:space="0" w:color="auto"/>
                <w:bottom w:val="none" w:sz="0" w:space="0" w:color="auto"/>
                <w:right w:val="none" w:sz="0" w:space="0" w:color="auto"/>
              </w:divBdr>
              <w:divsChild>
                <w:div w:id="1144083553">
                  <w:marLeft w:val="0"/>
                  <w:marRight w:val="0"/>
                  <w:marTop w:val="0"/>
                  <w:marBottom w:val="0"/>
                  <w:divBdr>
                    <w:top w:val="none" w:sz="0" w:space="0" w:color="auto"/>
                    <w:left w:val="none" w:sz="0" w:space="0" w:color="auto"/>
                    <w:bottom w:val="none" w:sz="0" w:space="0" w:color="auto"/>
                    <w:right w:val="none" w:sz="0" w:space="0" w:color="auto"/>
                  </w:divBdr>
                  <w:divsChild>
                    <w:div w:id="1853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0471">
      <w:bodyDiv w:val="1"/>
      <w:marLeft w:val="0"/>
      <w:marRight w:val="0"/>
      <w:marTop w:val="0"/>
      <w:marBottom w:val="0"/>
      <w:divBdr>
        <w:top w:val="none" w:sz="0" w:space="0" w:color="auto"/>
        <w:left w:val="none" w:sz="0" w:space="0" w:color="auto"/>
        <w:bottom w:val="none" w:sz="0" w:space="0" w:color="auto"/>
        <w:right w:val="none" w:sz="0" w:space="0" w:color="auto"/>
      </w:divBdr>
    </w:div>
    <w:div w:id="2078823745">
      <w:bodyDiv w:val="1"/>
      <w:marLeft w:val="0"/>
      <w:marRight w:val="0"/>
      <w:marTop w:val="0"/>
      <w:marBottom w:val="0"/>
      <w:divBdr>
        <w:top w:val="none" w:sz="0" w:space="0" w:color="auto"/>
        <w:left w:val="none" w:sz="0" w:space="0" w:color="auto"/>
        <w:bottom w:val="none" w:sz="0" w:space="0" w:color="auto"/>
        <w:right w:val="none" w:sz="0" w:space="0" w:color="auto"/>
      </w:divBdr>
      <w:divsChild>
        <w:div w:id="1956398975">
          <w:marLeft w:val="0"/>
          <w:marRight w:val="0"/>
          <w:marTop w:val="0"/>
          <w:marBottom w:val="0"/>
          <w:divBdr>
            <w:top w:val="none" w:sz="0" w:space="0" w:color="auto"/>
            <w:left w:val="none" w:sz="0" w:space="0" w:color="auto"/>
            <w:bottom w:val="none" w:sz="0" w:space="0" w:color="auto"/>
            <w:right w:val="none" w:sz="0" w:space="0" w:color="auto"/>
          </w:divBdr>
          <w:divsChild>
            <w:div w:id="735974644">
              <w:marLeft w:val="0"/>
              <w:marRight w:val="0"/>
              <w:marTop w:val="0"/>
              <w:marBottom w:val="0"/>
              <w:divBdr>
                <w:top w:val="none" w:sz="0" w:space="0" w:color="auto"/>
                <w:left w:val="none" w:sz="0" w:space="0" w:color="auto"/>
                <w:bottom w:val="none" w:sz="0" w:space="0" w:color="auto"/>
                <w:right w:val="none" w:sz="0" w:space="0" w:color="auto"/>
              </w:divBdr>
              <w:divsChild>
                <w:div w:id="4721305">
                  <w:marLeft w:val="0"/>
                  <w:marRight w:val="0"/>
                  <w:marTop w:val="0"/>
                  <w:marBottom w:val="0"/>
                  <w:divBdr>
                    <w:top w:val="none" w:sz="0" w:space="0" w:color="auto"/>
                    <w:left w:val="none" w:sz="0" w:space="0" w:color="auto"/>
                    <w:bottom w:val="none" w:sz="0" w:space="0" w:color="auto"/>
                    <w:right w:val="none" w:sz="0" w:space="0" w:color="auto"/>
                  </w:divBdr>
                  <w:divsChild>
                    <w:div w:id="850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iley.com/en-us/Applied+Logistic+Regression-p-9780470582473" TargetMode="Externa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investopedia.com/articles/00/082800.asp" TargetMode="External"/><Relationship Id="rId33" Type="http://schemas.openxmlformats.org/officeDocument/2006/relationships/hyperlink" Target="https://github.com/diegotita4/PAP-ER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2139/ssrn.2326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nvestopedia.com/terms/e/economic_indicator.asp" TargetMode="External"/><Relationship Id="rId32" Type="http://schemas.openxmlformats.org/officeDocument/2006/relationships/hyperlink" Target="https://www.investopedia.com/terms/s/sharperatio.asp"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netwealth.com/ourviews/what-is-rotation-in-investing-and-why-and-when-does-it-matter/" TargetMode="External"/><Relationship Id="rId28" Type="http://schemas.openxmlformats.org/officeDocument/2006/relationships/hyperlink" Target="https://arxiv.org/abs/1811.03378"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investopedia.com/terms/j/jensensmeasure.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odelinvesting.com/investment-models/asset-rotation-model/" TargetMode="External"/><Relationship Id="rId27" Type="http://schemas.openxmlformats.org/officeDocument/2006/relationships/hyperlink" Target="https://dl.acm.org/doi/10.1145/2939672.2939785" TargetMode="External"/><Relationship Id="rId30" Type="http://schemas.openxmlformats.org/officeDocument/2006/relationships/hyperlink" Target="https://www.investopedia.com/terms/b/backtesting.asp"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368AE5507F403C9FF6822072AA7858"/>
        <w:category>
          <w:name w:val="General"/>
          <w:gallery w:val="placeholder"/>
        </w:category>
        <w:types>
          <w:type w:val="bbPlcHdr"/>
        </w:types>
        <w:behaviors>
          <w:behavior w:val="content"/>
        </w:behaviors>
        <w:guid w:val="{21427084-06F0-4F79-BFCD-3EE038A88E16}"/>
      </w:docPartPr>
      <w:docPartBody>
        <w:p w:rsidR="002A3476" w:rsidRDefault="000144DE" w:rsidP="000144DE">
          <w:pPr>
            <w:pStyle w:val="26368AE5507F403C9FF6822072AA785812"/>
          </w:pPr>
          <w:r w:rsidRPr="00B80703">
            <w:rPr>
              <w:rStyle w:val="PlaceholderText"/>
              <w:rFonts w:ascii="Arial" w:eastAsiaTheme="minorHAnsi" w:hAnsi="Arial" w:cs="Arial"/>
              <w:sz w:val="22"/>
            </w:rPr>
            <w:t>Dependencia de adscripción al PAP</w:t>
          </w:r>
          <w:r w:rsidRPr="00B80703">
            <w:rPr>
              <w:rStyle w:val="PlaceholderText"/>
              <w:rFonts w:ascii="Arial" w:eastAsiaTheme="minorHAnsi" w:hAnsi="Arial" w:cs="Arial"/>
              <w:sz w:val="22"/>
              <w:lang w:val="es-MX"/>
            </w:rPr>
            <w:t xml:space="preserve"> (Elija)</w:t>
          </w:r>
          <w:r w:rsidRPr="00B80703">
            <w:rPr>
              <w:rStyle w:val="PlaceholderText"/>
              <w:rFonts w:ascii="Arial" w:eastAsiaTheme="minorHAnsi" w:hAnsi="Arial" w:cs="Arial"/>
              <w:sz w:val="22"/>
            </w:rPr>
            <w:t>.</w:t>
          </w:r>
          <w:r w:rsidRPr="00B80703">
            <w:rPr>
              <w:rStyle w:val="PlaceholderText"/>
              <w:rFonts w:ascii="Arial" w:eastAsiaTheme="minorHAnsi" w:hAnsi="Arial" w:cs="Arial"/>
              <w:sz w:val="22"/>
              <w:lang w:val="es-MX"/>
            </w:rPr>
            <w:t xml:space="preserve"> </w:t>
          </w:r>
        </w:p>
      </w:docPartBody>
    </w:docPart>
    <w:docPart>
      <w:docPartPr>
        <w:name w:val="F444FD1751174FD5AE64038F6955FF01"/>
        <w:category>
          <w:name w:val="General"/>
          <w:gallery w:val="placeholder"/>
        </w:category>
        <w:types>
          <w:type w:val="bbPlcHdr"/>
        </w:types>
        <w:behaviors>
          <w:behavior w:val="content"/>
        </w:behaviors>
        <w:guid w:val="{E2E7D358-0A63-4224-BF9D-3963FF851CD4}"/>
      </w:docPartPr>
      <w:docPartBody>
        <w:p w:rsidR="002A3476" w:rsidRDefault="000144DE" w:rsidP="000144DE">
          <w:pPr>
            <w:pStyle w:val="F444FD1751174FD5AE64038F6955FF0112"/>
          </w:pPr>
          <w:r w:rsidRPr="00B80703">
            <w:rPr>
              <w:rStyle w:val="PlaceholderText"/>
              <w:rFonts w:ascii="Arial" w:eastAsiaTheme="minorHAnsi" w:hAnsi="Arial" w:cs="Arial"/>
              <w:sz w:val="22"/>
            </w:rPr>
            <w:t>Apuesta estratégica PAP (Elija).</w:t>
          </w:r>
        </w:p>
      </w:docPartBody>
    </w:docPart>
    <w:docPart>
      <w:docPartPr>
        <w:name w:val="B55315FEC0B14D7A8A18B805DA8E19E9"/>
        <w:category>
          <w:name w:val="General"/>
          <w:gallery w:val="placeholder"/>
        </w:category>
        <w:types>
          <w:type w:val="bbPlcHdr"/>
        </w:types>
        <w:behaviors>
          <w:behavior w:val="content"/>
        </w:behaviors>
        <w:guid w:val="{F40DFBEA-1BF7-4DA3-9912-A435F35CE34A}"/>
      </w:docPartPr>
      <w:docPartBody>
        <w:p w:rsidR="002A3476" w:rsidRDefault="000144DE" w:rsidP="000144DE">
          <w:pPr>
            <w:pStyle w:val="B55315FEC0B14D7A8A18B805DA8E19E912"/>
          </w:pPr>
          <w:r w:rsidRPr="00B80703">
            <w:rPr>
              <w:rFonts w:ascii="Arial" w:hAnsi="Arial" w:cs="Arial"/>
              <w:color w:val="808080" w:themeColor="background1" w:themeShade="80"/>
              <w:sz w:val="22"/>
              <w:szCs w:val="24"/>
              <w:lang w:val="es-MX" w:eastAsia="es-MX"/>
            </w:rPr>
            <w:t xml:space="preserve">[Escriba aquí el nombre del programa PAP. Por ejemplo: Programa de Economía Social] </w:t>
          </w:r>
          <w:r w:rsidRPr="00B80703">
            <w:rPr>
              <w:rStyle w:val="PlaceholderText"/>
              <w:rFonts w:ascii="Arial" w:eastAsiaTheme="minorHAnsi" w:hAnsi="Arial" w:cs="Arial"/>
            </w:rPr>
            <w:t>.</w:t>
          </w:r>
        </w:p>
      </w:docPartBody>
    </w:docPart>
    <w:docPart>
      <w:docPartPr>
        <w:name w:val="E3AFDA889F5B4C67A2F2294132F20E75"/>
        <w:category>
          <w:name w:val="General"/>
          <w:gallery w:val="placeholder"/>
        </w:category>
        <w:types>
          <w:type w:val="bbPlcHdr"/>
        </w:types>
        <w:behaviors>
          <w:behavior w:val="content"/>
        </w:behaviors>
        <w:guid w:val="{E7E69407-9CE3-49AE-BC1F-B98F5F974069}"/>
      </w:docPartPr>
      <w:docPartBody>
        <w:p w:rsidR="000144DE" w:rsidRPr="00B80703" w:rsidRDefault="000144DE" w:rsidP="00F02890">
          <w:pPr>
            <w:spacing w:line="360" w:lineRule="auto"/>
            <w:jc w:val="center"/>
            <w:rPr>
              <w:rFonts w:ascii="Arial" w:hAnsi="Arial" w:cs="Arial"/>
              <w:color w:val="1F4E79"/>
            </w:rPr>
          </w:pPr>
          <w:r w:rsidRPr="00B80703">
            <w:rPr>
              <w:rFonts w:ascii="Arial" w:hAnsi="Arial" w:cs="Arial"/>
              <w:color w:val="808080" w:themeColor="background1" w:themeShade="80"/>
              <w:sz w:val="16"/>
            </w:rPr>
            <w:t>[</w:t>
          </w:r>
          <w:r w:rsidRPr="00B80703">
            <w:rPr>
              <w:rFonts w:ascii="Arial" w:hAnsi="Arial" w:cs="Arial"/>
              <w:color w:val="808080" w:themeColor="background1" w:themeShade="80"/>
            </w:rPr>
            <w:t>Escriba aquí el código y nombre del PAP. Por ejemplo: 3E05 Desarrollo de Emprendimientos Productivos Sociales</w:t>
          </w:r>
          <w:r w:rsidRPr="00B80703">
            <w:rPr>
              <w:rFonts w:ascii="Arial" w:hAnsi="Arial" w:cs="Arial"/>
              <w:color w:val="808080" w:themeColor="background1" w:themeShade="80"/>
              <w:sz w:val="16"/>
            </w:rPr>
            <w:t>]</w:t>
          </w:r>
        </w:p>
        <w:p w:rsidR="002A3476" w:rsidRDefault="002A3476"/>
      </w:docPartBody>
    </w:docPart>
    <w:docPart>
      <w:docPartPr>
        <w:name w:val="3FFB50AD06AB454180A67642E5877A75"/>
        <w:category>
          <w:name w:val="General"/>
          <w:gallery w:val="placeholder"/>
        </w:category>
        <w:types>
          <w:type w:val="bbPlcHdr"/>
        </w:types>
        <w:behaviors>
          <w:behavior w:val="content"/>
        </w:behaviors>
        <w:guid w:val="{4FD36522-CB4A-401A-A6FD-98D6198C0750}"/>
      </w:docPartPr>
      <w:docPartBody>
        <w:p w:rsidR="002A3476" w:rsidRDefault="000144DE" w:rsidP="000144DE">
          <w:pPr>
            <w:pStyle w:val="3FFB50AD06AB454180A67642E5877A7512"/>
          </w:pPr>
          <w:r w:rsidRPr="00B80703">
            <w:rPr>
              <w:rFonts w:ascii="Arial" w:hAnsi="Arial" w:cs="Arial"/>
              <w:color w:val="808080" w:themeColor="background1" w:themeShade="80"/>
              <w:sz w:val="16"/>
              <w:szCs w:val="24"/>
              <w:lang w:val="es-MX" w:eastAsia="es-MX"/>
            </w:rPr>
            <w:t>[</w:t>
          </w:r>
          <w:r w:rsidRPr="00B80703">
            <w:rPr>
              <w:rFonts w:ascii="Arial" w:hAnsi="Arial" w:cs="Arial"/>
              <w:color w:val="808080" w:themeColor="background1" w:themeShade="80"/>
              <w:sz w:val="22"/>
              <w:szCs w:val="24"/>
              <w:lang w:val="es-MX" w:eastAsia="es-MX"/>
            </w:rPr>
            <w:t>Escriba aquí el nombre específico del reporte PAP. Por ejemplo: Emprendimientos de artesanos en San Lucas, Cajititlán</w:t>
          </w:r>
          <w:r w:rsidRPr="00B80703">
            <w:rPr>
              <w:rFonts w:ascii="Arial" w:hAnsi="Arial" w:cs="Arial"/>
              <w:color w:val="808080" w:themeColor="background1" w:themeShade="80"/>
              <w:sz w:val="16"/>
              <w:szCs w:val="24"/>
              <w:lang w:val="es-MX" w:eastAsia="es-MX"/>
            </w:rPr>
            <w:t xml:space="preserve">] </w:t>
          </w:r>
        </w:p>
      </w:docPartBody>
    </w:docPart>
    <w:docPart>
      <w:docPartPr>
        <w:name w:val="1ED1DE76BD3145658F3B765C1E6C9BEF"/>
        <w:category>
          <w:name w:val="General"/>
          <w:gallery w:val="placeholder"/>
        </w:category>
        <w:types>
          <w:type w:val="bbPlcHdr"/>
        </w:types>
        <w:behaviors>
          <w:behavior w:val="content"/>
        </w:behaviors>
        <w:guid w:val="{7D38B0F4-6B91-4DBB-91C4-4D12AE2102BA}"/>
      </w:docPartPr>
      <w:docPartBody>
        <w:p w:rsidR="002A3476" w:rsidRDefault="000144DE" w:rsidP="000144DE">
          <w:pPr>
            <w:pStyle w:val="1ED1DE76BD3145658F3B765C1E6C9BEF12"/>
          </w:pPr>
          <w:r w:rsidRPr="00B80703">
            <w:rPr>
              <w:rStyle w:val="PlaceholderText"/>
              <w:rFonts w:ascii="Arial" w:eastAsiaTheme="majorEastAsia" w:hAnsi="Arial" w:cs="Arial"/>
              <w:sz w:val="22"/>
            </w:rPr>
            <w:t>[Escriba aquí el nombre completo del profesor PAP]</w:t>
          </w:r>
        </w:p>
      </w:docPartBody>
    </w:docPart>
    <w:docPart>
      <w:docPartPr>
        <w:name w:val="51925A18AD6A45C59511EB9AA4958F5C"/>
        <w:category>
          <w:name w:val="General"/>
          <w:gallery w:val="placeholder"/>
        </w:category>
        <w:types>
          <w:type w:val="bbPlcHdr"/>
        </w:types>
        <w:behaviors>
          <w:behavior w:val="content"/>
        </w:behaviors>
        <w:guid w:val="{25072AE3-0BEE-46F4-9BC4-F0ACF1C8ADF0}"/>
      </w:docPartPr>
      <w:docPartBody>
        <w:p w:rsidR="002A3476" w:rsidRDefault="000144DE" w:rsidP="000144DE">
          <w:pPr>
            <w:pStyle w:val="51925A18AD6A45C59511EB9AA4958F5C12"/>
          </w:pPr>
          <w:r w:rsidRPr="00B80703">
            <w:rPr>
              <w:rStyle w:val="PlaceholderText"/>
              <w:rFonts w:ascii="Arial" w:eastAsiaTheme="minorHAnsi" w:hAnsi="Arial" w:cs="Arial"/>
              <w:sz w:val="22"/>
            </w:rPr>
            <w:t>Seleccione</w:t>
          </w:r>
        </w:p>
      </w:docPartBody>
    </w:docPart>
    <w:docPart>
      <w:docPartPr>
        <w:name w:val="D3A3D7DD7E414E42820DB7F1C616D2B0"/>
        <w:category>
          <w:name w:val="General"/>
          <w:gallery w:val="placeholder"/>
        </w:category>
        <w:types>
          <w:type w:val="bbPlcHdr"/>
        </w:types>
        <w:behaviors>
          <w:behavior w:val="content"/>
        </w:behaviors>
        <w:guid w:val="{17147064-935A-48FF-B404-091CEB20A27E}"/>
      </w:docPartPr>
      <w:docPartBody>
        <w:p w:rsidR="0046398B" w:rsidRDefault="000144DE" w:rsidP="000144DE">
          <w:pPr>
            <w:pStyle w:val="D3A3D7DD7E414E42820DB7F1C616D2B02"/>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PlaceholderText"/>
              <w:rFonts w:ascii="Arial" w:eastAsiaTheme="minorHAnsi" w:hAnsi="Arial" w:cs="Arial"/>
            </w:rPr>
            <w:t>.</w:t>
          </w:r>
        </w:p>
      </w:docPartBody>
    </w:docPart>
    <w:docPart>
      <w:docPartPr>
        <w:name w:val="AEBEDA64A9BC492BACF03321A807487A"/>
        <w:category>
          <w:name w:val="General"/>
          <w:gallery w:val="placeholder"/>
        </w:category>
        <w:types>
          <w:type w:val="bbPlcHdr"/>
        </w:types>
        <w:behaviors>
          <w:behavior w:val="content"/>
        </w:behaviors>
        <w:guid w:val="{6EE87C73-07DC-4043-B3B1-E7C8DFC65B7F}"/>
      </w:docPartPr>
      <w:docPartBody>
        <w:p w:rsidR="00FE2E45" w:rsidRDefault="00211998" w:rsidP="00211998">
          <w:pPr>
            <w:pStyle w:val="AEBEDA64A9BC492BACF03321A807487A"/>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PlaceholderText"/>
              <w:rFonts w:ascii="Arial" w:eastAsiaTheme="minorHAnsi" w:hAnsi="Arial" w:cs="Arial"/>
            </w:rPr>
            <w:t>.</w:t>
          </w:r>
        </w:p>
      </w:docPartBody>
    </w:docPart>
    <w:docPart>
      <w:docPartPr>
        <w:name w:val="D6B5EFE862CE604B952997C08507D3F8"/>
        <w:category>
          <w:name w:val="General"/>
          <w:gallery w:val="placeholder"/>
        </w:category>
        <w:types>
          <w:type w:val="bbPlcHdr"/>
        </w:types>
        <w:behaviors>
          <w:behavior w:val="content"/>
        </w:behaviors>
        <w:guid w:val="{86BAC33A-3CB8-F843-B478-456D3824A033}"/>
      </w:docPartPr>
      <w:docPartBody>
        <w:p w:rsidR="0016355B" w:rsidRDefault="00FE2E45" w:rsidP="00FE2E45">
          <w:pPr>
            <w:pStyle w:val="D6B5EFE862CE604B952997C08507D3F8"/>
          </w:pPr>
          <w:r w:rsidRPr="00B80703">
            <w:rPr>
              <w:rFonts w:ascii="Arial" w:hAnsi="Arial" w:cs="Arial"/>
              <w:color w:val="808080" w:themeColor="background1" w:themeShade="80"/>
              <w:sz w:val="22"/>
              <w:lang w:eastAsia="es-MX"/>
            </w:rPr>
            <w:t xml:space="preserve">[Escriba aquí el nombre del programa PAP. Por ejemplo: Programa de Economía Social] </w:t>
          </w:r>
          <w:r w:rsidRPr="00B80703">
            <w:rPr>
              <w:rStyle w:val="PlaceholderText"/>
              <w:rFonts w:ascii="Arial" w:eastAsiaTheme="minorHAnsi" w:hAnsi="Arial" w:cs="Arial"/>
            </w:rPr>
            <w:t>.</w:t>
          </w:r>
        </w:p>
      </w:docPartBody>
    </w:docPart>
    <w:docPart>
      <w:docPartPr>
        <w:name w:val="2BA600AF3CD2654885942B1E548B6FC4"/>
        <w:category>
          <w:name w:val="General"/>
          <w:gallery w:val="placeholder"/>
        </w:category>
        <w:types>
          <w:type w:val="bbPlcHdr"/>
        </w:types>
        <w:behaviors>
          <w:behavior w:val="content"/>
        </w:behaviors>
        <w:guid w:val="{2B0CE2E0-CD98-1449-B831-ED97E28A77C0}"/>
      </w:docPartPr>
      <w:docPartBody>
        <w:p w:rsidR="00FE2E45" w:rsidRPr="00B80703" w:rsidRDefault="00FE2E45" w:rsidP="00F02890">
          <w:pPr>
            <w:spacing w:line="360" w:lineRule="auto"/>
            <w:jc w:val="center"/>
            <w:rPr>
              <w:rFonts w:ascii="Arial" w:hAnsi="Arial" w:cs="Arial"/>
              <w:color w:val="1F4E79"/>
            </w:rPr>
          </w:pPr>
          <w:r w:rsidRPr="00B80703">
            <w:rPr>
              <w:rFonts w:ascii="Arial" w:hAnsi="Arial" w:cs="Arial"/>
              <w:color w:val="808080" w:themeColor="background1" w:themeShade="80"/>
              <w:sz w:val="16"/>
            </w:rPr>
            <w:t>[</w:t>
          </w:r>
          <w:r w:rsidRPr="00B80703">
            <w:rPr>
              <w:rFonts w:ascii="Arial" w:hAnsi="Arial" w:cs="Arial"/>
              <w:color w:val="808080" w:themeColor="background1" w:themeShade="80"/>
            </w:rPr>
            <w:t>Escriba aquí el código y nombre del PAP. Por ejemplo: 3E05 Desarrollo de Emprendimientos Productivos Sociales</w:t>
          </w:r>
          <w:r w:rsidRPr="00B80703">
            <w:rPr>
              <w:rFonts w:ascii="Arial" w:hAnsi="Arial" w:cs="Arial"/>
              <w:color w:val="808080" w:themeColor="background1" w:themeShade="80"/>
              <w:sz w:val="16"/>
            </w:rPr>
            <w:t>]</w:t>
          </w:r>
        </w:p>
        <w:p w:rsidR="0016355B" w:rsidRDefault="0016355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D4"/>
    <w:rsid w:val="000144DE"/>
    <w:rsid w:val="001014FF"/>
    <w:rsid w:val="00133529"/>
    <w:rsid w:val="00150957"/>
    <w:rsid w:val="0016355B"/>
    <w:rsid w:val="00211998"/>
    <w:rsid w:val="002A3476"/>
    <w:rsid w:val="002E05F3"/>
    <w:rsid w:val="003747D4"/>
    <w:rsid w:val="003D521B"/>
    <w:rsid w:val="0046398B"/>
    <w:rsid w:val="00474DB3"/>
    <w:rsid w:val="004B34B7"/>
    <w:rsid w:val="006C7F34"/>
    <w:rsid w:val="00715CA8"/>
    <w:rsid w:val="007C77E7"/>
    <w:rsid w:val="009D4C84"/>
    <w:rsid w:val="00CC7E13"/>
    <w:rsid w:val="00E312F1"/>
    <w:rsid w:val="00E63769"/>
    <w:rsid w:val="00F20EE2"/>
    <w:rsid w:val="00FE2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E45"/>
    <w:rPr>
      <w:color w:val="808080"/>
    </w:rPr>
  </w:style>
  <w:style w:type="paragraph" w:customStyle="1" w:styleId="AEBEDA64A9BC492BACF03321A807487A">
    <w:name w:val="AEBEDA64A9BC492BACF03321A807487A"/>
    <w:rsid w:val="00211998"/>
    <w:pPr>
      <w:spacing w:line="278" w:lineRule="auto"/>
    </w:pPr>
    <w:rPr>
      <w:kern w:val="2"/>
      <w:sz w:val="24"/>
      <w:szCs w:val="24"/>
      <w14:ligatures w14:val="standardContextual"/>
    </w:rPr>
  </w:style>
  <w:style w:type="character" w:customStyle="1" w:styleId="FormatoPAPcuerpo">
    <w:name w:val="Formato PAP cuerpo"/>
    <w:basedOn w:val="DefaultParagraphFont"/>
    <w:uiPriority w:val="1"/>
    <w:rsid w:val="00211998"/>
    <w:rPr>
      <w:rFonts w:ascii="Arial" w:hAnsi="Arial"/>
      <w:sz w:val="24"/>
    </w:rPr>
  </w:style>
  <w:style w:type="paragraph" w:customStyle="1" w:styleId="26368AE5507F403C9FF6822072AA785812">
    <w:name w:val="26368AE5507F403C9FF6822072AA7858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12">
    <w:name w:val="F444FD1751174FD5AE64038F6955FF01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12">
    <w:name w:val="B55315FEC0B14D7A8A18B805DA8E19E9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12">
    <w:name w:val="3FFB50AD06AB454180A67642E5877A75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D3A3D7DD7E414E42820DB7F1C616D2B02">
    <w:name w:val="D3A3D7DD7E414E42820DB7F1C616D2B0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12">
    <w:name w:val="1ED1DE76BD3145658F3B765C1E6C9BEF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12">
    <w:name w:val="51925A18AD6A45C59511EB9AA4958F5C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D6B5EFE862CE604B952997C08507D3F8">
    <w:name w:val="D6B5EFE862CE604B952997C08507D3F8"/>
    <w:rsid w:val="00FE2E45"/>
    <w:pPr>
      <w:spacing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pendencia_x0020_o_x0020_colegiado_x0020_emisor xmlns="27e8e9ce-5c99-4e08-8974-b0e955c6b46f">Coordinación de Proyectos de Aplicación Profesional</Dependencia_x0020_o_x0020_colegiado_x0020_emisor>
    <_x00bf_Utilizar_x0020_datos_x0020_de_x0020_la_x0020_LMDC_x003f_ xmlns="27e8e9ce-5c99-4e08-8974-b0e955c6b46f">Sí (Todos los campos se reemplazarán con la información del documento en la LMDC)</_x00bf_Utilizar_x0020_datos_x0020_de_x0020_la_x0020_LMDC_x003f_>
    <Direcci_x00f3_n_x0020_o_x0020_colegiado_x0020_emisor xmlns="27e8e9ce-5c99-4e08-8974-b0e955c6b46f">DGA</Direcci_x00f3_n_x0020_o_x0020_colegiado_x0020_emisor>
    <Tipo_x0020_de_x0020_documento0 xmlns="27e8e9ce-5c99-4e08-8974-b0e955c6b46f">Formatos</Tipo_x0020_de_x0020_documento0>
    <C_x00f3_digo_x0020_de_x0020_documento xmlns="27e8e9ce-5c99-4e08-8974-b0e955c6b46f">FO-DGA-CPAP-001</C_x00f3_digo_x0020_de_x0020_documento>
    <SharedWithUsers xmlns="af9d4aca-8d45-4778-9e09-e29918f4237b">
      <UserInfo>
        <DisplayName>GARCIA SALCIDO, HERMAN LUIS</DisplayName>
        <AccountId>3137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A89CE08CFB42F44A4FFC02A5602A41B" ma:contentTypeVersion="19" ma:contentTypeDescription="Crear nuevo documento." ma:contentTypeScope="" ma:versionID="73cfcab67ea88ca18d0ff6e2851d4460">
  <xsd:schema xmlns:xsd="http://www.w3.org/2001/XMLSchema" xmlns:xs="http://www.w3.org/2001/XMLSchema" xmlns:p="http://schemas.microsoft.com/office/2006/metadata/properties" xmlns:ns2="27e8e9ce-5c99-4e08-8974-b0e955c6b46f" xmlns:ns3="af9d4aca-8d45-4778-9e09-e29918f4237b" targetNamespace="http://schemas.microsoft.com/office/2006/metadata/properties" ma:root="true" ma:fieldsID="259443be8d2a763047f199afa7a07709" ns2:_="" ns3:_="">
    <xsd:import namespace="27e8e9ce-5c99-4e08-8974-b0e955c6b46f"/>
    <xsd:import namespace="af9d4aca-8d45-4778-9e09-e29918f4237b"/>
    <xsd:element name="properties">
      <xsd:complexType>
        <xsd:sequence>
          <xsd:element name="documentManagement">
            <xsd:complexType>
              <xsd:all>
                <xsd:element ref="ns2:C_x00f3_digo_x0020_de_x0020_documento"/>
                <xsd:element ref="ns2:_x00bf_Utilizar_x0020_datos_x0020_de_x0020_la_x0020_LMDC_x003f_"/>
                <xsd:element ref="ns2:Direcci_x00f3_n_x0020_o_x0020_colegiado_x0020_emisor" minOccurs="0"/>
                <xsd:element ref="ns2:Dependencia_x0020_o_x0020_colegiado_x0020_emisor" minOccurs="0"/>
                <xsd:element ref="ns2:Tipo_x0020_de_x0020_documento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8e9ce-5c99-4e08-8974-b0e955c6b46f" elementFormDefault="qualified">
    <xsd:import namespace="http://schemas.microsoft.com/office/2006/documentManagement/types"/>
    <xsd:import namespace="http://schemas.microsoft.com/office/infopath/2007/PartnerControls"/>
    <xsd:element name="C_x00f3_digo_x0020_de_x0020_documento" ma:index="1" ma:displayName="Código de documento" ma:indexed="true" ma:internalName="C_x00f3_digo_x0020_de_x0020_documento" ma:readOnly="false">
      <xsd:simpleType>
        <xsd:restriction base="dms:Text">
          <xsd:maxLength value="20"/>
        </xsd:restriction>
      </xsd:simpleType>
    </xsd:element>
    <xsd:element name="_x00bf_Utilizar_x0020_datos_x0020_de_x0020_la_x0020_LMDC_x003f_" ma:index="2" ma:displayName="¿Utilizar datos de la LMDC?" ma:default="Sí (Todos los campos se reemplazarán con la información del documento en la LMDC)" ma:format="RadioButtons" ma:internalName="_x00bf_Utilizar_x0020_datos_x0020_de_x0020_la_x0020_LMDC_x003f_" ma:readOnly="false">
      <xsd:simpleType>
        <xsd:restriction base="dms:Choice">
          <xsd:enumeration value="Sí (Todos los campos se reemplazarán con la información del documento en la LMDC)"/>
        </xsd:restriction>
      </xsd:simpleType>
    </xsd:element>
    <xsd:element name="Direcci_x00f3_n_x0020_o_x0020_colegiado_x0020_emisor" ma:index="3" nillable="true" ma:displayName="Dirección o colegiado emisor" ma:hidden="true" ma:internalName="Direcci_x00f3_n_x0020_o_x0020_colegiado_x0020_emisor" ma:readOnly="false">
      <xsd:simpleType>
        <xsd:restriction base="dms:Text">
          <xsd:maxLength value="255"/>
        </xsd:restriction>
      </xsd:simpleType>
    </xsd:element>
    <xsd:element name="Dependencia_x0020_o_x0020_colegiado_x0020_emisor" ma:index="4" nillable="true" ma:displayName="Dependencia o colegiado emisor" ma:hidden="true" ma:internalName="Dependencia_x0020_o_x0020_colegiado_x0020_emisor" ma:readOnly="false">
      <xsd:simpleType>
        <xsd:restriction base="dms:Text">
          <xsd:maxLength value="255"/>
        </xsd:restriction>
      </xsd:simpleType>
    </xsd:element>
    <xsd:element name="Tipo_x0020_de_x0020_documento0" ma:index="5" nillable="true" ma:displayName="Tipo de documento" ma:hidden="true" ma:internalName="Tipo_x0020_de_x0020_documento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9d4aca-8d45-4778-9e09-e29918f4237b" elementFormDefault="qualified">
    <xsd:import namespace="http://schemas.microsoft.com/office/2006/documentManagement/types"/>
    <xsd:import namespace="http://schemas.microsoft.com/office/infopath/2007/PartnerControls"/>
    <xsd:element name="SharedWithUsers" ma:index="14"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76F6E8-AFE0-4E16-AD55-03CEAD492F94}">
  <ds:schemaRefs>
    <ds:schemaRef ds:uri="http://www.w3.org/XML/1998/namespace"/>
    <ds:schemaRef ds:uri="http://schemas.openxmlformats.org/package/2006/metadata/core-properties"/>
    <ds:schemaRef ds:uri="http://purl.org/dc/dcmitype/"/>
    <ds:schemaRef ds:uri="af9d4aca-8d45-4778-9e09-e29918f4237b"/>
    <ds:schemaRef ds:uri="http://purl.org/dc/terms/"/>
    <ds:schemaRef ds:uri="27e8e9ce-5c99-4e08-8974-b0e955c6b46f"/>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874A2BF5-D2C1-419C-938A-16322FC50031}">
  <ds:schemaRefs>
    <ds:schemaRef ds:uri="http://schemas.openxmlformats.org/officeDocument/2006/bibliography"/>
  </ds:schemaRefs>
</ds:datastoreItem>
</file>

<file path=customXml/itemProps3.xml><?xml version="1.0" encoding="utf-8"?>
<ds:datastoreItem xmlns:ds="http://schemas.openxmlformats.org/officeDocument/2006/customXml" ds:itemID="{70E6F22C-90DD-4264-9A03-37492C1B6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8e9ce-5c99-4e08-8974-b0e955c6b46f"/>
    <ds:schemaRef ds:uri="af9d4aca-8d45-4778-9e09-e29918f42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0D2494-E098-4352-8CF1-C9E53879C7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7727</Words>
  <Characters>45055</Characters>
  <Application>Microsoft Office Word</Application>
  <DocSecurity>0</DocSecurity>
  <Lines>901</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52537</CharactersWithSpaces>
  <SharedDoc>false</SharedDoc>
  <HLinks>
    <vt:vector size="168" baseType="variant">
      <vt:variant>
        <vt:i4>720919</vt:i4>
      </vt:variant>
      <vt:variant>
        <vt:i4>132</vt:i4>
      </vt:variant>
      <vt:variant>
        <vt:i4>0</vt:i4>
      </vt:variant>
      <vt:variant>
        <vt:i4>5</vt:i4>
      </vt:variant>
      <vt:variant>
        <vt:lpwstr>https://github.com/diegotita4/PAP-ERS</vt:lpwstr>
      </vt:variant>
      <vt:variant>
        <vt:lpwstr/>
      </vt:variant>
      <vt:variant>
        <vt:i4>5242883</vt:i4>
      </vt:variant>
      <vt:variant>
        <vt:i4>129</vt:i4>
      </vt:variant>
      <vt:variant>
        <vt:i4>0</vt:i4>
      </vt:variant>
      <vt:variant>
        <vt:i4>5</vt:i4>
      </vt:variant>
      <vt:variant>
        <vt:lpwstr>https://www.investopedia.com/terms/s/sharperatio.asp</vt:lpwstr>
      </vt:variant>
      <vt:variant>
        <vt:lpwstr/>
      </vt:variant>
      <vt:variant>
        <vt:i4>7864364</vt:i4>
      </vt:variant>
      <vt:variant>
        <vt:i4>126</vt:i4>
      </vt:variant>
      <vt:variant>
        <vt:i4>0</vt:i4>
      </vt:variant>
      <vt:variant>
        <vt:i4>5</vt:i4>
      </vt:variant>
      <vt:variant>
        <vt:lpwstr>https://www.investopedia.com/terms/j/jensensmeasure.asp</vt:lpwstr>
      </vt:variant>
      <vt:variant>
        <vt:lpwstr/>
      </vt:variant>
      <vt:variant>
        <vt:i4>4325377</vt:i4>
      </vt:variant>
      <vt:variant>
        <vt:i4>123</vt:i4>
      </vt:variant>
      <vt:variant>
        <vt:i4>0</vt:i4>
      </vt:variant>
      <vt:variant>
        <vt:i4>5</vt:i4>
      </vt:variant>
      <vt:variant>
        <vt:lpwstr>https://www.investopedia.com/terms/b/backtesting.asp</vt:lpwstr>
      </vt:variant>
      <vt:variant>
        <vt:lpwstr/>
      </vt:variant>
      <vt:variant>
        <vt:i4>3932280</vt:i4>
      </vt:variant>
      <vt:variant>
        <vt:i4>120</vt:i4>
      </vt:variant>
      <vt:variant>
        <vt:i4>0</vt:i4>
      </vt:variant>
      <vt:variant>
        <vt:i4>5</vt:i4>
      </vt:variant>
      <vt:variant>
        <vt:lpwstr>https://doi.org/10.2139/ssrn.232625</vt:lpwstr>
      </vt:variant>
      <vt:variant>
        <vt:lpwstr/>
      </vt:variant>
      <vt:variant>
        <vt:i4>393247</vt:i4>
      </vt:variant>
      <vt:variant>
        <vt:i4>117</vt:i4>
      </vt:variant>
      <vt:variant>
        <vt:i4>0</vt:i4>
      </vt:variant>
      <vt:variant>
        <vt:i4>5</vt:i4>
      </vt:variant>
      <vt:variant>
        <vt:lpwstr>https://arxiv.org/abs/1811.03378</vt:lpwstr>
      </vt:variant>
      <vt:variant>
        <vt:lpwstr/>
      </vt:variant>
      <vt:variant>
        <vt:i4>6881377</vt:i4>
      </vt:variant>
      <vt:variant>
        <vt:i4>114</vt:i4>
      </vt:variant>
      <vt:variant>
        <vt:i4>0</vt:i4>
      </vt:variant>
      <vt:variant>
        <vt:i4>5</vt:i4>
      </vt:variant>
      <vt:variant>
        <vt:lpwstr>https://dl.acm.org/doi/10.1145/2939672.2939785</vt:lpwstr>
      </vt:variant>
      <vt:variant>
        <vt:lpwstr/>
      </vt:variant>
      <vt:variant>
        <vt:i4>3211307</vt:i4>
      </vt:variant>
      <vt:variant>
        <vt:i4>111</vt:i4>
      </vt:variant>
      <vt:variant>
        <vt:i4>0</vt:i4>
      </vt:variant>
      <vt:variant>
        <vt:i4>5</vt:i4>
      </vt:variant>
      <vt:variant>
        <vt:lpwstr>https://www.wiley.com/en-us/Applied+Logistic+Regression-p-9780470582473</vt:lpwstr>
      </vt:variant>
      <vt:variant>
        <vt:lpwstr/>
      </vt:variant>
      <vt:variant>
        <vt:i4>3080299</vt:i4>
      </vt:variant>
      <vt:variant>
        <vt:i4>108</vt:i4>
      </vt:variant>
      <vt:variant>
        <vt:i4>0</vt:i4>
      </vt:variant>
      <vt:variant>
        <vt:i4>5</vt:i4>
      </vt:variant>
      <vt:variant>
        <vt:lpwstr>https://www.investopedia.com/articles/00/082800.asp</vt:lpwstr>
      </vt:variant>
      <vt:variant>
        <vt:lpwstr/>
      </vt:variant>
      <vt:variant>
        <vt:i4>5963811</vt:i4>
      </vt:variant>
      <vt:variant>
        <vt:i4>105</vt:i4>
      </vt:variant>
      <vt:variant>
        <vt:i4>0</vt:i4>
      </vt:variant>
      <vt:variant>
        <vt:i4>5</vt:i4>
      </vt:variant>
      <vt:variant>
        <vt:lpwstr>https://www.investopedia.com/terms/e/economic_indicator.asp</vt:lpwstr>
      </vt:variant>
      <vt:variant>
        <vt:lpwstr/>
      </vt:variant>
      <vt:variant>
        <vt:i4>5111895</vt:i4>
      </vt:variant>
      <vt:variant>
        <vt:i4>102</vt:i4>
      </vt:variant>
      <vt:variant>
        <vt:i4>0</vt:i4>
      </vt:variant>
      <vt:variant>
        <vt:i4>5</vt:i4>
      </vt:variant>
      <vt:variant>
        <vt:lpwstr>https://www.netwealth.com/ourviews/what-is-rotation-in-investing-and-why-and-when-does-it-matter/</vt:lpwstr>
      </vt:variant>
      <vt:variant>
        <vt:lpwstr/>
      </vt:variant>
      <vt:variant>
        <vt:i4>4128809</vt:i4>
      </vt:variant>
      <vt:variant>
        <vt:i4>99</vt:i4>
      </vt:variant>
      <vt:variant>
        <vt:i4>0</vt:i4>
      </vt:variant>
      <vt:variant>
        <vt:i4>5</vt:i4>
      </vt:variant>
      <vt:variant>
        <vt:lpwstr>https://modelinvesting.com/investment-models/asset-rotation-model/</vt:lpwstr>
      </vt:variant>
      <vt:variant>
        <vt:lpwstr/>
      </vt:variant>
      <vt:variant>
        <vt:i4>1310772</vt:i4>
      </vt:variant>
      <vt:variant>
        <vt:i4>92</vt:i4>
      </vt:variant>
      <vt:variant>
        <vt:i4>0</vt:i4>
      </vt:variant>
      <vt:variant>
        <vt:i4>5</vt:i4>
      </vt:variant>
      <vt:variant>
        <vt:lpwstr/>
      </vt:variant>
      <vt:variant>
        <vt:lpwstr>_Toc473558697</vt:lpwstr>
      </vt:variant>
      <vt:variant>
        <vt:i4>1310772</vt:i4>
      </vt:variant>
      <vt:variant>
        <vt:i4>86</vt:i4>
      </vt:variant>
      <vt:variant>
        <vt:i4>0</vt:i4>
      </vt:variant>
      <vt:variant>
        <vt:i4>5</vt:i4>
      </vt:variant>
      <vt:variant>
        <vt:lpwstr/>
      </vt:variant>
      <vt:variant>
        <vt:lpwstr>_Toc473558696</vt:lpwstr>
      </vt:variant>
      <vt:variant>
        <vt:i4>1310772</vt:i4>
      </vt:variant>
      <vt:variant>
        <vt:i4>80</vt:i4>
      </vt:variant>
      <vt:variant>
        <vt:i4>0</vt:i4>
      </vt:variant>
      <vt:variant>
        <vt:i4>5</vt:i4>
      </vt:variant>
      <vt:variant>
        <vt:lpwstr/>
      </vt:variant>
      <vt:variant>
        <vt:lpwstr>_Toc473558695</vt:lpwstr>
      </vt:variant>
      <vt:variant>
        <vt:i4>1310772</vt:i4>
      </vt:variant>
      <vt:variant>
        <vt:i4>74</vt:i4>
      </vt:variant>
      <vt:variant>
        <vt:i4>0</vt:i4>
      </vt:variant>
      <vt:variant>
        <vt:i4>5</vt:i4>
      </vt:variant>
      <vt:variant>
        <vt:lpwstr/>
      </vt:variant>
      <vt:variant>
        <vt:lpwstr>_Toc473558694</vt:lpwstr>
      </vt:variant>
      <vt:variant>
        <vt:i4>1310772</vt:i4>
      </vt:variant>
      <vt:variant>
        <vt:i4>68</vt:i4>
      </vt:variant>
      <vt:variant>
        <vt:i4>0</vt:i4>
      </vt:variant>
      <vt:variant>
        <vt:i4>5</vt:i4>
      </vt:variant>
      <vt:variant>
        <vt:lpwstr/>
      </vt:variant>
      <vt:variant>
        <vt:lpwstr>_Toc473558693</vt:lpwstr>
      </vt:variant>
      <vt:variant>
        <vt:i4>1310772</vt:i4>
      </vt:variant>
      <vt:variant>
        <vt:i4>62</vt:i4>
      </vt:variant>
      <vt:variant>
        <vt:i4>0</vt:i4>
      </vt:variant>
      <vt:variant>
        <vt:i4>5</vt:i4>
      </vt:variant>
      <vt:variant>
        <vt:lpwstr/>
      </vt:variant>
      <vt:variant>
        <vt:lpwstr>_Toc473558692</vt:lpwstr>
      </vt:variant>
      <vt:variant>
        <vt:i4>1310772</vt:i4>
      </vt:variant>
      <vt:variant>
        <vt:i4>56</vt:i4>
      </vt:variant>
      <vt:variant>
        <vt:i4>0</vt:i4>
      </vt:variant>
      <vt:variant>
        <vt:i4>5</vt:i4>
      </vt:variant>
      <vt:variant>
        <vt:lpwstr/>
      </vt:variant>
      <vt:variant>
        <vt:lpwstr>_Toc473558691</vt:lpwstr>
      </vt:variant>
      <vt:variant>
        <vt:i4>1310772</vt:i4>
      </vt:variant>
      <vt:variant>
        <vt:i4>50</vt:i4>
      </vt:variant>
      <vt:variant>
        <vt:i4>0</vt:i4>
      </vt:variant>
      <vt:variant>
        <vt:i4>5</vt:i4>
      </vt:variant>
      <vt:variant>
        <vt:lpwstr/>
      </vt:variant>
      <vt:variant>
        <vt:lpwstr>_Toc473558690</vt:lpwstr>
      </vt:variant>
      <vt:variant>
        <vt:i4>1376308</vt:i4>
      </vt:variant>
      <vt:variant>
        <vt:i4>44</vt:i4>
      </vt:variant>
      <vt:variant>
        <vt:i4>0</vt:i4>
      </vt:variant>
      <vt:variant>
        <vt:i4>5</vt:i4>
      </vt:variant>
      <vt:variant>
        <vt:lpwstr/>
      </vt:variant>
      <vt:variant>
        <vt:lpwstr>_Toc473558689</vt:lpwstr>
      </vt:variant>
      <vt:variant>
        <vt:i4>1376308</vt:i4>
      </vt:variant>
      <vt:variant>
        <vt:i4>38</vt:i4>
      </vt:variant>
      <vt:variant>
        <vt:i4>0</vt:i4>
      </vt:variant>
      <vt:variant>
        <vt:i4>5</vt:i4>
      </vt:variant>
      <vt:variant>
        <vt:lpwstr/>
      </vt:variant>
      <vt:variant>
        <vt:lpwstr>_Toc473558688</vt:lpwstr>
      </vt:variant>
      <vt:variant>
        <vt:i4>1376308</vt:i4>
      </vt:variant>
      <vt:variant>
        <vt:i4>32</vt:i4>
      </vt:variant>
      <vt:variant>
        <vt:i4>0</vt:i4>
      </vt:variant>
      <vt:variant>
        <vt:i4>5</vt:i4>
      </vt:variant>
      <vt:variant>
        <vt:lpwstr/>
      </vt:variant>
      <vt:variant>
        <vt:lpwstr>_Toc473558687</vt:lpwstr>
      </vt:variant>
      <vt:variant>
        <vt:i4>1376308</vt:i4>
      </vt:variant>
      <vt:variant>
        <vt:i4>26</vt:i4>
      </vt:variant>
      <vt:variant>
        <vt:i4>0</vt:i4>
      </vt:variant>
      <vt:variant>
        <vt:i4>5</vt:i4>
      </vt:variant>
      <vt:variant>
        <vt:lpwstr/>
      </vt:variant>
      <vt:variant>
        <vt:lpwstr>_Toc473558686</vt:lpwstr>
      </vt:variant>
      <vt:variant>
        <vt:i4>1376308</vt:i4>
      </vt:variant>
      <vt:variant>
        <vt:i4>20</vt:i4>
      </vt:variant>
      <vt:variant>
        <vt:i4>0</vt:i4>
      </vt:variant>
      <vt:variant>
        <vt:i4>5</vt:i4>
      </vt:variant>
      <vt:variant>
        <vt:lpwstr/>
      </vt:variant>
      <vt:variant>
        <vt:lpwstr>_Toc473558685</vt:lpwstr>
      </vt:variant>
      <vt:variant>
        <vt:i4>1376308</vt:i4>
      </vt:variant>
      <vt:variant>
        <vt:i4>14</vt:i4>
      </vt:variant>
      <vt:variant>
        <vt:i4>0</vt:i4>
      </vt:variant>
      <vt:variant>
        <vt:i4>5</vt:i4>
      </vt:variant>
      <vt:variant>
        <vt:lpwstr/>
      </vt:variant>
      <vt:variant>
        <vt:lpwstr>_Toc473558684</vt:lpwstr>
      </vt:variant>
      <vt:variant>
        <vt:i4>1376308</vt:i4>
      </vt:variant>
      <vt:variant>
        <vt:i4>8</vt:i4>
      </vt:variant>
      <vt:variant>
        <vt:i4>0</vt:i4>
      </vt:variant>
      <vt:variant>
        <vt:i4>5</vt:i4>
      </vt:variant>
      <vt:variant>
        <vt:lpwstr/>
      </vt:variant>
      <vt:variant>
        <vt:lpwstr>_Toc473558683</vt:lpwstr>
      </vt:variant>
      <vt:variant>
        <vt:i4>1376308</vt:i4>
      </vt:variant>
      <vt:variant>
        <vt:i4>2</vt:i4>
      </vt:variant>
      <vt:variant>
        <vt:i4>0</vt:i4>
      </vt:variant>
      <vt:variant>
        <vt:i4>5</vt:i4>
      </vt:variant>
      <vt:variant>
        <vt:lpwstr/>
      </vt:variant>
      <vt:variant>
        <vt:lpwstr>_Toc473558682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Barrón Pérez</dc:creator>
  <cp:keywords/>
  <dc:description/>
  <cp:lastModifiedBy>Diego Emilio Enriquez Nares</cp:lastModifiedBy>
  <cp:revision>2</cp:revision>
  <cp:lastPrinted>2024-11-21T05:58:00Z</cp:lastPrinted>
  <dcterms:created xsi:type="dcterms:W3CDTF">2024-11-21T05:58:00Z</dcterms:created>
  <dcterms:modified xsi:type="dcterms:W3CDTF">2024-11-21T05:58:00Z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0x0101003A89CE08CFB42F44A4FFC02A5602A41B</vt:lpwstr>
  </property>
  <property fmtid="{D5CDD505-2E9C-101B-9397-08002B2CF9AE}" pid="3" name="WorkflowChangePath">
    <vt:lpwstr>45934bb7-47ca-40b2-afc4-b353f1c9822a,4;45934bb7-47ca-40b2-afc4-b353f1c9822a,4;45934bb7-47ca-40b2-afc4-b353f1c9822a,4;45934bb7-47ca-40b2-afc4-b353f1c9822a,6;45934bb7-47ca-40b2-afc4-b353f1c9822a,6;45934bb7-47ca-40b2-afc4-b353f1c9822a,6;</vt:lpwstr>
  </property>
  <property fmtid="{D5CDD505-2E9C-101B-9397-08002B2CF9AE}" pid="4" name="Order">
    <vt:r8>100</vt:r8>
  </property>
</Properties>
</file>